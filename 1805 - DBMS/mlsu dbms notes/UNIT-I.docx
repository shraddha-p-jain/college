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D4" w:rsidRPr="003207D5" w:rsidRDefault="00F70CD4" w:rsidP="00F70CD4">
      <w:pPr>
        <w:spacing w:before="272" w:after="136" w:line="240" w:lineRule="auto"/>
        <w:ind w:left="68"/>
        <w:outlineLvl w:val="1"/>
        <w:rPr>
          <w:rFonts w:ascii="Times New Roman" w:eastAsia="Times New Roman" w:hAnsi="Times New Roman" w:cs="Times New Roman"/>
          <w:b/>
          <w:color w:val="000000" w:themeColor="text1"/>
          <w:spacing w:val="27"/>
          <w:sz w:val="36"/>
          <w:szCs w:val="36"/>
        </w:rPr>
      </w:pPr>
      <w:r w:rsidRPr="00413A7B">
        <w:rPr>
          <w:rFonts w:ascii="Times New Roman" w:eastAsia="Times New Roman" w:hAnsi="Times New Roman" w:cs="Times New Roman"/>
          <w:b/>
          <w:color w:val="000000" w:themeColor="text1"/>
          <w:spacing w:val="27"/>
          <w:sz w:val="36"/>
          <w:szCs w:val="36"/>
        </w:rPr>
        <w:t xml:space="preserve">1. </w:t>
      </w:r>
      <w:r w:rsidRPr="003207D5">
        <w:rPr>
          <w:rFonts w:ascii="Times New Roman" w:eastAsia="Times New Roman" w:hAnsi="Times New Roman" w:cs="Times New Roman"/>
          <w:b/>
          <w:color w:val="000000" w:themeColor="text1"/>
          <w:spacing w:val="27"/>
          <w:sz w:val="36"/>
          <w:szCs w:val="36"/>
        </w:rPr>
        <w:t>Introduction of Database Management System</w:t>
      </w:r>
      <w:r w:rsidRPr="00413A7B">
        <w:rPr>
          <w:rFonts w:ascii="Times New Roman" w:eastAsia="Times New Roman" w:hAnsi="Times New Roman" w:cs="Times New Roman"/>
          <w:b/>
          <w:color w:val="000000" w:themeColor="text1"/>
          <w:spacing w:val="27"/>
          <w:sz w:val="36"/>
          <w:szCs w:val="36"/>
        </w:rPr>
        <w:t xml:space="preserve"> (DBMS)</w:t>
      </w:r>
    </w:p>
    <w:p w:rsidR="00F70CD4" w:rsidRPr="003207D5" w:rsidRDefault="00F70CD4" w:rsidP="00F70CD4">
      <w:pPr>
        <w:spacing w:after="136" w:line="240" w:lineRule="auto"/>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color w:val="333333"/>
          <w:spacing w:val="14"/>
          <w:sz w:val="24"/>
          <w:szCs w:val="24"/>
        </w:rPr>
        <w:t>In todays competitive environment data and its efficient management is the critical business objective of an organization. It is a difficult task to get the right information at the right time to take right decision. Therefore the success of an organization is now more than ever dependent on its ability to acquire accurate, reliable and timely data about its business or operation for effective decision-making process.</w:t>
      </w:r>
    </w:p>
    <w:p w:rsidR="00F70CD4" w:rsidRPr="003207D5" w:rsidRDefault="00F70CD4" w:rsidP="00F70CD4">
      <w:pPr>
        <w:spacing w:after="136" w:line="240" w:lineRule="auto"/>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color w:val="333333"/>
          <w:spacing w:val="14"/>
          <w:sz w:val="24"/>
          <w:szCs w:val="24"/>
        </w:rPr>
        <w:t>Database system is a tool that simplifies the above tasks of managing the data and extracting useful information in a timely fashion.</w:t>
      </w:r>
    </w:p>
    <w:p w:rsidR="00F70CD4" w:rsidRPr="003207D5" w:rsidRDefault="00F70CD4" w:rsidP="00F70CD4">
      <w:pPr>
        <w:spacing w:after="136" w:line="240" w:lineRule="auto"/>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color w:val="333333"/>
          <w:spacing w:val="14"/>
          <w:sz w:val="24"/>
          <w:szCs w:val="24"/>
        </w:rPr>
        <w:t>In fact database and database management system (DBMS) have some essential for managing our business, governments, banks, electronic commerce, engineering, law, education, medical and every other kind of human endeavour.</w:t>
      </w:r>
    </w:p>
    <w:p w:rsidR="00F70CD4" w:rsidRPr="003207D5" w:rsidRDefault="00F70CD4" w:rsidP="00F70CD4">
      <w:pPr>
        <w:spacing w:after="0" w:line="240" w:lineRule="auto"/>
        <w:jc w:val="both"/>
        <w:rPr>
          <w:rFonts w:ascii="Times New Roman" w:eastAsia="Times New Roman" w:hAnsi="Times New Roman" w:cs="Times New Roman"/>
          <w:color w:val="333333"/>
          <w:spacing w:val="14"/>
          <w:sz w:val="24"/>
          <w:szCs w:val="24"/>
        </w:rPr>
      </w:pPr>
      <w:r>
        <w:rPr>
          <w:rFonts w:ascii="Times New Roman" w:eastAsia="Times New Roman" w:hAnsi="Times New Roman" w:cs="Times New Roman"/>
          <w:b/>
          <w:bCs/>
          <w:color w:val="333333"/>
          <w:spacing w:val="14"/>
          <w:sz w:val="24"/>
          <w:szCs w:val="24"/>
        </w:rPr>
        <w:t xml:space="preserve">1.1 </w:t>
      </w:r>
      <w:r w:rsidRPr="003207D5">
        <w:rPr>
          <w:rFonts w:ascii="Times New Roman" w:eastAsia="Times New Roman" w:hAnsi="Times New Roman" w:cs="Times New Roman"/>
          <w:b/>
          <w:bCs/>
          <w:color w:val="333333"/>
          <w:spacing w:val="14"/>
          <w:sz w:val="24"/>
          <w:szCs w:val="24"/>
          <w:u w:val="single"/>
        </w:rPr>
        <w:t>Data</w:t>
      </w:r>
      <w:r>
        <w:rPr>
          <w:rFonts w:ascii="Times New Roman" w:eastAsia="Times New Roman" w:hAnsi="Times New Roman" w:cs="Times New Roman"/>
          <w:b/>
          <w:bCs/>
          <w:color w:val="333333"/>
          <w:spacing w:val="14"/>
          <w:sz w:val="24"/>
          <w:szCs w:val="24"/>
        </w:rPr>
        <w:t xml:space="preserve"> :- </w:t>
      </w:r>
      <w:r>
        <w:rPr>
          <w:rFonts w:ascii="Times New Roman" w:eastAsia="Times New Roman" w:hAnsi="Times New Roman" w:cs="Times New Roman"/>
          <w:bCs/>
          <w:color w:val="333333"/>
          <w:spacing w:val="14"/>
          <w:sz w:val="24"/>
          <w:szCs w:val="24"/>
        </w:rPr>
        <w:t>It</w:t>
      </w:r>
      <w:r w:rsidRPr="008F210F">
        <w:rPr>
          <w:rFonts w:ascii="Times New Roman" w:eastAsia="Times New Roman" w:hAnsi="Times New Roman" w:cs="Times New Roman"/>
          <w:b/>
          <w:bCs/>
          <w:color w:val="333333"/>
          <w:spacing w:val="14"/>
          <w:sz w:val="24"/>
          <w:szCs w:val="24"/>
        </w:rPr>
        <w:t> </w:t>
      </w:r>
      <w:r>
        <w:rPr>
          <w:rFonts w:ascii="Times New Roman" w:eastAsia="Times New Roman" w:hAnsi="Times New Roman" w:cs="Times New Roman"/>
          <w:color w:val="333333"/>
          <w:spacing w:val="14"/>
          <w:sz w:val="24"/>
          <w:szCs w:val="24"/>
        </w:rPr>
        <w:t>may be defined as raw</w:t>
      </w:r>
      <w:r w:rsidRPr="003207D5">
        <w:rPr>
          <w:rFonts w:ascii="Times New Roman" w:eastAsia="Times New Roman" w:hAnsi="Times New Roman" w:cs="Times New Roman"/>
          <w:color w:val="333333"/>
          <w:spacing w:val="14"/>
          <w:sz w:val="24"/>
          <w:szCs w:val="24"/>
        </w:rPr>
        <w:t xml:space="preserve"> fact</w:t>
      </w:r>
      <w:r>
        <w:rPr>
          <w:rFonts w:ascii="Times New Roman" w:eastAsia="Times New Roman" w:hAnsi="Times New Roman" w:cs="Times New Roman"/>
          <w:color w:val="333333"/>
          <w:spacing w:val="14"/>
          <w:sz w:val="24"/>
          <w:szCs w:val="24"/>
        </w:rPr>
        <w:t>s from which required information is produced.</w:t>
      </w:r>
      <w:r w:rsidRPr="003207D5">
        <w:rPr>
          <w:rFonts w:ascii="Times New Roman" w:eastAsia="Times New Roman" w:hAnsi="Times New Roman" w:cs="Times New Roman"/>
          <w:color w:val="333333"/>
          <w:spacing w:val="14"/>
          <w:sz w:val="24"/>
          <w:szCs w:val="24"/>
        </w:rPr>
        <w:t xml:space="preserve"> For example, names, telephone numbers and addresses of the people.</w:t>
      </w:r>
    </w:p>
    <w:p w:rsidR="00F70CD4" w:rsidRPr="003207D5" w:rsidRDefault="00F70CD4" w:rsidP="00F70CD4">
      <w:pPr>
        <w:spacing w:after="0" w:line="240" w:lineRule="auto"/>
        <w:jc w:val="both"/>
        <w:rPr>
          <w:rFonts w:ascii="Times New Roman" w:eastAsia="Times New Roman" w:hAnsi="Times New Roman" w:cs="Times New Roman"/>
          <w:sz w:val="24"/>
          <w:szCs w:val="24"/>
        </w:rPr>
      </w:pPr>
      <w:r w:rsidRPr="003207D5">
        <w:rPr>
          <w:rFonts w:ascii="Times New Roman" w:eastAsia="Times New Roman" w:hAnsi="Times New Roman" w:cs="Times New Roman"/>
          <w:color w:val="333333"/>
          <w:sz w:val="24"/>
          <w:szCs w:val="24"/>
        </w:rPr>
        <w:br/>
      </w:r>
    </w:p>
    <w:p w:rsidR="00F70CD4" w:rsidRPr="003207D5" w:rsidRDefault="00F70CD4" w:rsidP="00F70CD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333333"/>
          <w:spacing w:val="14"/>
          <w:sz w:val="24"/>
          <w:szCs w:val="24"/>
        </w:rPr>
        <w:t xml:space="preserve">1.2 </w:t>
      </w:r>
      <w:r w:rsidRPr="003207D5">
        <w:rPr>
          <w:rFonts w:ascii="Times New Roman" w:eastAsia="Times New Roman" w:hAnsi="Times New Roman" w:cs="Times New Roman"/>
          <w:b/>
          <w:bCs/>
          <w:color w:val="333333"/>
          <w:spacing w:val="14"/>
          <w:sz w:val="24"/>
          <w:szCs w:val="24"/>
          <w:u w:val="single"/>
        </w:rPr>
        <w:t>Database</w:t>
      </w:r>
      <w:r w:rsidRPr="008F210F">
        <w:rPr>
          <w:rFonts w:ascii="Times New Roman" w:eastAsia="Times New Roman" w:hAnsi="Times New Roman" w:cs="Times New Roman"/>
          <w:b/>
          <w:bCs/>
          <w:color w:val="333333"/>
          <w:spacing w:val="14"/>
          <w:sz w:val="24"/>
          <w:szCs w:val="24"/>
          <w:u w:val="single"/>
        </w:rPr>
        <w:t> </w:t>
      </w:r>
      <w:r>
        <w:rPr>
          <w:rFonts w:ascii="Times New Roman" w:eastAsia="Times New Roman" w:hAnsi="Times New Roman" w:cs="Times New Roman"/>
          <w:color w:val="333333"/>
          <w:spacing w:val="14"/>
          <w:sz w:val="24"/>
          <w:szCs w:val="24"/>
        </w:rPr>
        <w:t xml:space="preserve">:- It is a collection of </w:t>
      </w:r>
      <w:r w:rsidRPr="003207D5">
        <w:rPr>
          <w:rFonts w:ascii="Times New Roman" w:eastAsia="Times New Roman" w:hAnsi="Times New Roman" w:cs="Times New Roman"/>
          <w:color w:val="333333"/>
          <w:spacing w:val="14"/>
          <w:sz w:val="24"/>
          <w:szCs w:val="24"/>
        </w:rPr>
        <w:t xml:space="preserve">data </w:t>
      </w:r>
      <w:r>
        <w:rPr>
          <w:rFonts w:ascii="Times New Roman" w:eastAsia="Times New Roman" w:hAnsi="Times New Roman" w:cs="Times New Roman"/>
          <w:color w:val="333333"/>
          <w:spacing w:val="14"/>
          <w:sz w:val="24"/>
          <w:szCs w:val="24"/>
        </w:rPr>
        <w:t>which contains information relevant to an enterprise.</w:t>
      </w:r>
      <w:r w:rsidRPr="003207D5">
        <w:rPr>
          <w:rFonts w:ascii="Times New Roman" w:eastAsia="Times New Roman" w:hAnsi="Times New Roman" w:cs="Times New Roman"/>
          <w:color w:val="333333"/>
          <w:sz w:val="24"/>
          <w:szCs w:val="24"/>
        </w:rPr>
        <w:br/>
      </w:r>
    </w:p>
    <w:p w:rsidR="00F70CD4" w:rsidRPr="003207D5" w:rsidRDefault="00F70CD4" w:rsidP="00F70CD4">
      <w:pPr>
        <w:spacing w:after="0" w:line="240" w:lineRule="auto"/>
        <w:jc w:val="both"/>
        <w:rPr>
          <w:rFonts w:ascii="Times New Roman" w:eastAsia="Times New Roman" w:hAnsi="Times New Roman" w:cs="Times New Roman"/>
          <w:i/>
          <w:color w:val="333333"/>
          <w:spacing w:val="14"/>
          <w:sz w:val="24"/>
          <w:szCs w:val="24"/>
        </w:rPr>
      </w:pPr>
      <w:r>
        <w:rPr>
          <w:rFonts w:ascii="Times New Roman" w:eastAsia="Times New Roman" w:hAnsi="Times New Roman" w:cs="Times New Roman"/>
          <w:b/>
          <w:bCs/>
          <w:color w:val="333333"/>
          <w:spacing w:val="14"/>
          <w:sz w:val="24"/>
          <w:szCs w:val="24"/>
        </w:rPr>
        <w:t xml:space="preserve">1.3 </w:t>
      </w:r>
      <w:r w:rsidRPr="003207D5">
        <w:rPr>
          <w:rFonts w:ascii="Times New Roman" w:eastAsia="Times New Roman" w:hAnsi="Times New Roman" w:cs="Times New Roman"/>
          <w:b/>
          <w:bCs/>
          <w:color w:val="333333"/>
          <w:spacing w:val="14"/>
          <w:sz w:val="24"/>
          <w:szCs w:val="24"/>
          <w:u w:val="single"/>
        </w:rPr>
        <w:t>Database Management System</w:t>
      </w:r>
      <w:r>
        <w:rPr>
          <w:rFonts w:ascii="Times New Roman" w:eastAsia="Times New Roman" w:hAnsi="Times New Roman" w:cs="Times New Roman"/>
          <w:b/>
          <w:bCs/>
          <w:color w:val="333333"/>
          <w:spacing w:val="14"/>
          <w:sz w:val="24"/>
          <w:szCs w:val="24"/>
        </w:rPr>
        <w:t xml:space="preserve">:- </w:t>
      </w:r>
      <w:r>
        <w:rPr>
          <w:rFonts w:ascii="Times New Roman" w:eastAsia="Times New Roman" w:hAnsi="Times New Roman" w:cs="Times New Roman"/>
          <w:bCs/>
          <w:color w:val="333333"/>
          <w:spacing w:val="14"/>
          <w:sz w:val="24"/>
          <w:szCs w:val="24"/>
        </w:rPr>
        <w:t>It</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 xml:space="preserve">is a collection of </w:t>
      </w:r>
      <w:r>
        <w:rPr>
          <w:rFonts w:ascii="Times New Roman" w:eastAsia="Times New Roman" w:hAnsi="Times New Roman" w:cs="Times New Roman"/>
          <w:color w:val="333333"/>
          <w:spacing w:val="14"/>
          <w:sz w:val="24"/>
          <w:szCs w:val="24"/>
        </w:rPr>
        <w:t xml:space="preserve">interrelated data and a set of programs to access those data </w:t>
      </w:r>
      <w:r w:rsidRPr="003207D5">
        <w:rPr>
          <w:rFonts w:ascii="Times New Roman" w:eastAsia="Times New Roman" w:hAnsi="Times New Roman" w:cs="Times New Roman"/>
          <w:color w:val="333333"/>
          <w:spacing w:val="14"/>
          <w:sz w:val="24"/>
          <w:szCs w:val="24"/>
        </w:rPr>
        <w:t xml:space="preserve">The primary goal of a DBMS is to provide away to store and retrieve database information that is both </w:t>
      </w:r>
      <w:r w:rsidRPr="003207D5">
        <w:rPr>
          <w:rFonts w:ascii="Times New Roman" w:eastAsia="Times New Roman" w:hAnsi="Times New Roman" w:cs="Times New Roman"/>
          <w:i/>
          <w:color w:val="333333"/>
          <w:spacing w:val="14"/>
          <w:sz w:val="24"/>
          <w:szCs w:val="24"/>
        </w:rPr>
        <w:t>convenient and efficient.</w:t>
      </w:r>
    </w:p>
    <w:p w:rsidR="00F70CD4" w:rsidRDefault="00F70CD4" w:rsidP="00F70CD4">
      <w:pPr>
        <w:spacing w:after="0" w:line="240" w:lineRule="auto"/>
        <w:ind w:firstLine="720"/>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color w:val="333333"/>
          <w:spacing w:val="14"/>
          <w:sz w:val="24"/>
          <w:szCs w:val="24"/>
        </w:rPr>
        <w:t>The DBMS is hence a general-purpose software system that facilitates the processes of defining, constructing , manipulating and sharing databases among various users and application.</w:t>
      </w:r>
    </w:p>
    <w:p w:rsidR="00F70CD4" w:rsidRPr="003207D5" w:rsidRDefault="00F70CD4" w:rsidP="00F70CD4">
      <w:pPr>
        <w:spacing w:after="0" w:line="240" w:lineRule="auto"/>
        <w:ind w:firstLine="720"/>
        <w:jc w:val="both"/>
        <w:rPr>
          <w:rFonts w:ascii="Times New Roman" w:eastAsia="Times New Roman" w:hAnsi="Times New Roman" w:cs="Times New Roman"/>
          <w:sz w:val="24"/>
          <w:szCs w:val="24"/>
        </w:rPr>
      </w:pPr>
    </w:p>
    <w:p w:rsidR="00F70CD4" w:rsidRPr="003207D5" w:rsidRDefault="00F70CD4" w:rsidP="00F70CD4">
      <w:pPr>
        <w:numPr>
          <w:ilvl w:val="0"/>
          <w:numId w:val="16"/>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Defining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specifying the data types, structures, and constraints for the data.</w:t>
      </w:r>
    </w:p>
    <w:p w:rsidR="00F70CD4" w:rsidRPr="003207D5" w:rsidRDefault="00F70CD4" w:rsidP="00F70CD4">
      <w:pPr>
        <w:numPr>
          <w:ilvl w:val="0"/>
          <w:numId w:val="16"/>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Constructing :</w:t>
      </w:r>
      <w:r w:rsidRPr="003207D5">
        <w:rPr>
          <w:rFonts w:ascii="Times New Roman" w:eastAsia="Times New Roman" w:hAnsi="Times New Roman" w:cs="Times New Roman"/>
          <w:color w:val="333333"/>
          <w:spacing w:val="14"/>
          <w:sz w:val="24"/>
          <w:szCs w:val="24"/>
        </w:rPr>
        <w:t>includes storing the data itself on some storage medium.</w:t>
      </w:r>
    </w:p>
    <w:p w:rsidR="00F70CD4" w:rsidRPr="003207D5" w:rsidRDefault="00F70CD4" w:rsidP="00F70CD4">
      <w:pPr>
        <w:numPr>
          <w:ilvl w:val="0"/>
          <w:numId w:val="16"/>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Manipulating :</w:t>
      </w:r>
      <w:r w:rsidRPr="003207D5">
        <w:rPr>
          <w:rFonts w:ascii="Times New Roman" w:eastAsia="Times New Roman" w:hAnsi="Times New Roman" w:cs="Times New Roman"/>
          <w:color w:val="333333"/>
          <w:spacing w:val="14"/>
          <w:sz w:val="24"/>
          <w:szCs w:val="24"/>
        </w:rPr>
        <w:t>includes querying the database to retrieve specific data, updating the data to reflect changes in data, generating reports from data.</w:t>
      </w:r>
    </w:p>
    <w:p w:rsidR="00F70CD4" w:rsidRPr="003207D5" w:rsidRDefault="00F70CD4" w:rsidP="00F70CD4">
      <w:pPr>
        <w:numPr>
          <w:ilvl w:val="0"/>
          <w:numId w:val="16"/>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Sharing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allows multiple users to access the database concurrently.</w:t>
      </w:r>
    </w:p>
    <w:p w:rsidR="00F70CD4" w:rsidRPr="008F210F" w:rsidRDefault="00F70CD4" w:rsidP="00F70CD4">
      <w:pPr>
        <w:jc w:val="both"/>
        <w:rPr>
          <w:rFonts w:ascii="Times New Roman" w:hAnsi="Times New Roman" w:cs="Times New Roman"/>
          <w:sz w:val="24"/>
          <w:szCs w:val="24"/>
        </w:rPr>
      </w:pPr>
    </w:p>
    <w:p w:rsidR="00F70CD4" w:rsidRPr="003207D5" w:rsidRDefault="00F70CD4" w:rsidP="00F70CD4">
      <w:pPr>
        <w:spacing w:before="272" w:after="136" w:line="240" w:lineRule="auto"/>
        <w:ind w:left="68"/>
        <w:jc w:val="both"/>
        <w:outlineLvl w:val="1"/>
        <w:rPr>
          <w:rFonts w:ascii="Times New Roman" w:eastAsia="Times New Roman" w:hAnsi="Times New Roman" w:cs="Times New Roman"/>
          <w:b/>
          <w:color w:val="000000" w:themeColor="text1"/>
          <w:spacing w:val="27"/>
          <w:sz w:val="32"/>
          <w:szCs w:val="32"/>
        </w:rPr>
      </w:pPr>
      <w:r w:rsidRPr="00413A7B">
        <w:rPr>
          <w:rFonts w:ascii="Times New Roman" w:eastAsia="Times New Roman" w:hAnsi="Times New Roman" w:cs="Times New Roman"/>
          <w:b/>
          <w:color w:val="000000" w:themeColor="text1"/>
          <w:spacing w:val="27"/>
          <w:sz w:val="32"/>
          <w:szCs w:val="32"/>
        </w:rPr>
        <w:t xml:space="preserve">2. </w:t>
      </w:r>
      <w:r w:rsidRPr="003207D5">
        <w:rPr>
          <w:rFonts w:ascii="Times New Roman" w:eastAsia="Times New Roman" w:hAnsi="Times New Roman" w:cs="Times New Roman"/>
          <w:b/>
          <w:color w:val="000000" w:themeColor="text1"/>
          <w:spacing w:val="27"/>
          <w:sz w:val="32"/>
          <w:szCs w:val="32"/>
        </w:rPr>
        <w:t>Applications of DBMS</w:t>
      </w:r>
    </w:p>
    <w:p w:rsidR="00F70CD4" w:rsidRPr="003207D5" w:rsidRDefault="00F70CD4" w:rsidP="00F70CD4">
      <w:pPr>
        <w:spacing w:after="136" w:line="240" w:lineRule="auto"/>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color w:val="333333"/>
          <w:spacing w:val="14"/>
          <w:sz w:val="24"/>
          <w:szCs w:val="24"/>
        </w:rPr>
        <w:t>Database are widely used. The some of the representative applications are:</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Banking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customer information, accounts and loans and banking transactions.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Universities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student registrations and grades.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Online shopping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Everyone wants to shop from home. Everyday new products are added and sold only with the help of DBMS. Purchase information, invoice bills and payment, all of these are done with the help of DBMS.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lastRenderedPageBreak/>
        <w:t>Airlines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reservations and schedule information.</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Credit card transactions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purchases on credit cards and generation of monthly statements.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Library Management System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maintain all the information relate to book issue dates, name of the book, author and availability of the book.</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Telecommunications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keeping records of call made, generating monthly bills, maintaining balances on prepaid calling cards.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Sales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customer, product and purchase information.</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Finance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storing information about holdings, sales, and purchases of financial instruments such as stocks and bonds.</w:t>
      </w:r>
    </w:p>
    <w:p w:rsidR="00F70CD4" w:rsidRPr="003207D5"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Manufacturing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management of supply chain and for tracking production of items in factories, inventories of items and orders for items.</w:t>
      </w:r>
    </w:p>
    <w:p w:rsidR="00F70CD4" w:rsidRDefault="00F70CD4" w:rsidP="00F70CD4">
      <w:pPr>
        <w:numPr>
          <w:ilvl w:val="0"/>
          <w:numId w:val="17"/>
        </w:numPr>
        <w:spacing w:after="0" w:line="240" w:lineRule="auto"/>
        <w:ind w:left="68"/>
        <w:jc w:val="both"/>
        <w:rPr>
          <w:rFonts w:ascii="Times New Roman" w:eastAsia="Times New Roman" w:hAnsi="Times New Roman" w:cs="Times New Roman"/>
          <w:color w:val="333333"/>
          <w:spacing w:val="14"/>
          <w:sz w:val="24"/>
          <w:szCs w:val="24"/>
        </w:rPr>
      </w:pPr>
      <w:r w:rsidRPr="003207D5">
        <w:rPr>
          <w:rFonts w:ascii="Times New Roman" w:eastAsia="Times New Roman" w:hAnsi="Times New Roman" w:cs="Times New Roman"/>
          <w:b/>
          <w:bCs/>
          <w:color w:val="333333"/>
          <w:spacing w:val="14"/>
          <w:sz w:val="24"/>
          <w:szCs w:val="24"/>
        </w:rPr>
        <w:t>Human Resource :</w:t>
      </w:r>
      <w:r w:rsidRPr="008F210F">
        <w:rPr>
          <w:rFonts w:ascii="Times New Roman" w:eastAsia="Times New Roman" w:hAnsi="Times New Roman" w:cs="Times New Roman"/>
          <w:b/>
          <w:bCs/>
          <w:color w:val="333333"/>
          <w:spacing w:val="14"/>
          <w:sz w:val="24"/>
          <w:szCs w:val="24"/>
        </w:rPr>
        <w:t> </w:t>
      </w:r>
      <w:r w:rsidRPr="003207D5">
        <w:rPr>
          <w:rFonts w:ascii="Times New Roman" w:eastAsia="Times New Roman" w:hAnsi="Times New Roman" w:cs="Times New Roman"/>
          <w:color w:val="333333"/>
          <w:spacing w:val="14"/>
          <w:sz w:val="24"/>
          <w:szCs w:val="24"/>
        </w:rPr>
        <w:t>for information about employees, salaries, payroll taxes and benefits.</w:t>
      </w:r>
    </w:p>
    <w:p w:rsidR="00F70CD4" w:rsidRDefault="00F70CD4" w:rsidP="00F70CD4">
      <w:pPr>
        <w:spacing w:after="0" w:line="240" w:lineRule="auto"/>
        <w:ind w:left="68"/>
        <w:jc w:val="both"/>
        <w:rPr>
          <w:rFonts w:ascii="Times New Roman" w:eastAsia="Times New Roman" w:hAnsi="Times New Roman" w:cs="Times New Roman"/>
          <w:color w:val="333333"/>
          <w:spacing w:val="14"/>
          <w:sz w:val="24"/>
          <w:szCs w:val="24"/>
        </w:rPr>
      </w:pPr>
    </w:p>
    <w:p w:rsidR="00F70CD4" w:rsidRPr="003207D5" w:rsidRDefault="00F70CD4" w:rsidP="00F70CD4">
      <w:pPr>
        <w:spacing w:after="0" w:line="240" w:lineRule="auto"/>
        <w:ind w:left="68"/>
        <w:jc w:val="both"/>
        <w:rPr>
          <w:rFonts w:ascii="Times New Roman" w:eastAsia="Times New Roman" w:hAnsi="Times New Roman" w:cs="Times New Roman"/>
          <w:color w:val="333333"/>
          <w:spacing w:val="14"/>
          <w:sz w:val="24"/>
          <w:szCs w:val="24"/>
        </w:rPr>
      </w:pPr>
    </w:p>
    <w:p w:rsidR="00F70CD4" w:rsidRPr="000834BA" w:rsidRDefault="00F70CD4" w:rsidP="00F70CD4">
      <w:pPr>
        <w:jc w:val="both"/>
        <w:rPr>
          <w:rFonts w:ascii="Times New Roman" w:hAnsi="Times New Roman" w:cs="Times New Roman"/>
          <w:b/>
          <w:sz w:val="44"/>
          <w:szCs w:val="24"/>
        </w:rPr>
      </w:pPr>
      <w:r w:rsidRPr="004D7F27">
        <w:rPr>
          <w:rFonts w:ascii="Times New Roman" w:hAnsi="Times New Roman" w:cs="Times New Roman"/>
          <w:color w:val="000000" w:themeColor="text1"/>
          <w:spacing w:val="27"/>
          <w:sz w:val="36"/>
          <w:szCs w:val="36"/>
        </w:rPr>
        <w:t>3</w:t>
      </w:r>
      <w:r w:rsidRPr="004D7F27">
        <w:rPr>
          <w:color w:val="000000" w:themeColor="text1"/>
          <w:spacing w:val="27"/>
          <w:sz w:val="36"/>
          <w:szCs w:val="36"/>
        </w:rPr>
        <w:t>.</w:t>
      </w:r>
      <w:r w:rsidRPr="004D7F27">
        <w:rPr>
          <w:rFonts w:ascii="Times New Roman" w:hAnsi="Times New Roman" w:cs="Times New Roman"/>
          <w:b/>
          <w:sz w:val="44"/>
          <w:szCs w:val="24"/>
        </w:rPr>
        <w:t xml:space="preserve"> </w:t>
      </w:r>
      <w:r w:rsidRPr="000834BA">
        <w:rPr>
          <w:rFonts w:ascii="Times New Roman" w:hAnsi="Times New Roman" w:cs="Times New Roman"/>
          <w:b/>
          <w:sz w:val="44"/>
          <w:szCs w:val="24"/>
        </w:rPr>
        <w:t>Purpose of Database Systems</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Database systems arose in response to early methods of computerized management</w:t>
      </w:r>
      <w:r>
        <w:rPr>
          <w:rFonts w:ascii="Times New Roman" w:hAnsi="Times New Roman" w:cs="Times New Roman"/>
          <w:sz w:val="24"/>
          <w:szCs w:val="24"/>
        </w:rPr>
        <w:t xml:space="preserve"> </w:t>
      </w:r>
      <w:r w:rsidRPr="000834BA">
        <w:rPr>
          <w:rFonts w:ascii="Times New Roman" w:hAnsi="Times New Roman" w:cs="Times New Roman"/>
          <w:sz w:val="24"/>
          <w:szCs w:val="24"/>
        </w:rPr>
        <w:t>of commercial data. As an example of such methods, typical of the 1960s,</w:t>
      </w:r>
      <w:r>
        <w:rPr>
          <w:rFonts w:ascii="Times New Roman" w:hAnsi="Times New Roman" w:cs="Times New Roman"/>
          <w:sz w:val="24"/>
          <w:szCs w:val="24"/>
        </w:rPr>
        <w:t xml:space="preserve"> </w:t>
      </w:r>
      <w:r w:rsidRPr="000834BA">
        <w:rPr>
          <w:rFonts w:ascii="Times New Roman" w:hAnsi="Times New Roman" w:cs="Times New Roman"/>
          <w:sz w:val="24"/>
          <w:szCs w:val="24"/>
        </w:rPr>
        <w:t>consider part of a university organization that, among other data, keeps information</w:t>
      </w:r>
      <w:r>
        <w:rPr>
          <w:rFonts w:ascii="Times New Roman" w:hAnsi="Times New Roman" w:cs="Times New Roman"/>
          <w:sz w:val="24"/>
          <w:szCs w:val="24"/>
        </w:rPr>
        <w:t xml:space="preserve"> </w:t>
      </w:r>
      <w:r w:rsidRPr="000834BA">
        <w:rPr>
          <w:rFonts w:ascii="Times New Roman" w:hAnsi="Times New Roman" w:cs="Times New Roman"/>
          <w:sz w:val="24"/>
          <w:szCs w:val="24"/>
        </w:rPr>
        <w:t>about all instructors, students, departments, and course offerings. One</w:t>
      </w:r>
      <w:r>
        <w:rPr>
          <w:rFonts w:ascii="Times New Roman" w:hAnsi="Times New Roman" w:cs="Times New Roman"/>
          <w:sz w:val="24"/>
          <w:szCs w:val="24"/>
        </w:rPr>
        <w:t xml:space="preserve"> </w:t>
      </w:r>
      <w:r w:rsidRPr="000834BA">
        <w:rPr>
          <w:rFonts w:ascii="Times New Roman" w:hAnsi="Times New Roman" w:cs="Times New Roman"/>
          <w:sz w:val="24"/>
          <w:szCs w:val="24"/>
        </w:rPr>
        <w:t>way to keep the information on a computer is to store it in operating system</w:t>
      </w:r>
      <w:r>
        <w:rPr>
          <w:rFonts w:ascii="Times New Roman" w:hAnsi="Times New Roman" w:cs="Times New Roman"/>
          <w:sz w:val="24"/>
          <w:szCs w:val="24"/>
        </w:rPr>
        <w:t xml:space="preserve"> </w:t>
      </w:r>
      <w:r w:rsidRPr="000834BA">
        <w:rPr>
          <w:rFonts w:ascii="Times New Roman" w:hAnsi="Times New Roman" w:cs="Times New Roman"/>
          <w:sz w:val="24"/>
          <w:szCs w:val="24"/>
        </w:rPr>
        <w:t>files. To allow users to manipulate the information, the system has a number of</w:t>
      </w:r>
      <w:r>
        <w:rPr>
          <w:rFonts w:ascii="Times New Roman" w:hAnsi="Times New Roman" w:cs="Times New Roman"/>
          <w:sz w:val="24"/>
          <w:szCs w:val="24"/>
        </w:rPr>
        <w:t xml:space="preserve"> </w:t>
      </w:r>
      <w:r w:rsidRPr="000834BA">
        <w:rPr>
          <w:rFonts w:ascii="Times New Roman" w:hAnsi="Times New Roman" w:cs="Times New Roman"/>
          <w:sz w:val="24"/>
          <w:szCs w:val="24"/>
        </w:rPr>
        <w:t xml:space="preserve">application programs that manipulate the files, including programs to: </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1. Add new students, instructors, and courses</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2. Register students for courses and generate class rosters</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3. Assign grades to students, compute grade point averages (GPA), and generate</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 xml:space="preserve">    Transcripts</w:t>
      </w:r>
      <w:r>
        <w:rPr>
          <w:rFonts w:ascii="Times New Roman" w:hAnsi="Times New Roman" w:cs="Times New Roman"/>
          <w:sz w:val="24"/>
          <w:szCs w:val="24"/>
        </w:rPr>
        <w:t>.</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System programmers wrote these application programs to meet the needs of the</w:t>
      </w:r>
      <w:r>
        <w:rPr>
          <w:rFonts w:ascii="Times New Roman" w:hAnsi="Times New Roman" w:cs="Times New Roman"/>
          <w:sz w:val="24"/>
          <w:szCs w:val="24"/>
        </w:rPr>
        <w:t xml:space="preserve"> </w:t>
      </w:r>
      <w:r w:rsidRPr="000834BA">
        <w:rPr>
          <w:rFonts w:ascii="Times New Roman" w:hAnsi="Times New Roman" w:cs="Times New Roman"/>
          <w:sz w:val="24"/>
          <w:szCs w:val="24"/>
        </w:rPr>
        <w:t>university.</w:t>
      </w:r>
    </w:p>
    <w:p w:rsidR="00F70CD4"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New application programs are added to the system as the need arises. For</w:t>
      </w:r>
      <w:r>
        <w:rPr>
          <w:rFonts w:ascii="Times New Roman" w:hAnsi="Times New Roman" w:cs="Times New Roman"/>
          <w:sz w:val="24"/>
          <w:szCs w:val="24"/>
        </w:rPr>
        <w:t xml:space="preserve">  </w:t>
      </w:r>
      <w:r w:rsidRPr="000834BA">
        <w:rPr>
          <w:rFonts w:ascii="Times New Roman" w:hAnsi="Times New Roman" w:cs="Times New Roman"/>
          <w:sz w:val="24"/>
          <w:szCs w:val="24"/>
        </w:rPr>
        <w:t>example, suppose that a university decides to create a new major (say, computer</w:t>
      </w:r>
      <w:r>
        <w:rPr>
          <w:rFonts w:ascii="Times New Roman" w:hAnsi="Times New Roman" w:cs="Times New Roman"/>
          <w:sz w:val="24"/>
          <w:szCs w:val="24"/>
        </w:rPr>
        <w:t xml:space="preserve"> </w:t>
      </w:r>
      <w:r w:rsidRPr="000834BA">
        <w:rPr>
          <w:rFonts w:ascii="Times New Roman" w:hAnsi="Times New Roman" w:cs="Times New Roman"/>
          <w:sz w:val="24"/>
          <w:szCs w:val="24"/>
        </w:rPr>
        <w:t>science).As a result, the university creates a new</w:t>
      </w:r>
      <w:r>
        <w:rPr>
          <w:rFonts w:ascii="Times New Roman" w:hAnsi="Times New Roman" w:cs="Times New Roman"/>
          <w:sz w:val="24"/>
          <w:szCs w:val="24"/>
        </w:rPr>
        <w:t xml:space="preserve"> </w:t>
      </w:r>
      <w:r w:rsidRPr="000834BA">
        <w:rPr>
          <w:rFonts w:ascii="Times New Roman" w:hAnsi="Times New Roman" w:cs="Times New Roman"/>
          <w:sz w:val="24"/>
          <w:szCs w:val="24"/>
        </w:rPr>
        <w:t>department and creates new permanent</w:t>
      </w:r>
      <w:r>
        <w:rPr>
          <w:rFonts w:ascii="Times New Roman" w:hAnsi="Times New Roman" w:cs="Times New Roman"/>
          <w:sz w:val="24"/>
          <w:szCs w:val="24"/>
        </w:rPr>
        <w:t xml:space="preserve"> </w:t>
      </w:r>
      <w:r w:rsidRPr="000834BA">
        <w:rPr>
          <w:rFonts w:ascii="Times New Roman" w:hAnsi="Times New Roman" w:cs="Times New Roman"/>
          <w:sz w:val="24"/>
          <w:szCs w:val="24"/>
        </w:rPr>
        <w:t>files (or adds information to existing files) to record information about all</w:t>
      </w:r>
      <w:r>
        <w:rPr>
          <w:rFonts w:ascii="Times New Roman" w:hAnsi="Times New Roman" w:cs="Times New Roman"/>
          <w:sz w:val="24"/>
          <w:szCs w:val="24"/>
        </w:rPr>
        <w:t xml:space="preserve"> </w:t>
      </w:r>
      <w:r w:rsidRPr="000834BA">
        <w:rPr>
          <w:rFonts w:ascii="Times New Roman" w:hAnsi="Times New Roman" w:cs="Times New Roman"/>
          <w:sz w:val="24"/>
          <w:szCs w:val="24"/>
        </w:rPr>
        <w:t>the instructors in the department, students in that major, course offerings, degree</w:t>
      </w:r>
      <w:r>
        <w:rPr>
          <w:rFonts w:ascii="Times New Roman" w:hAnsi="Times New Roman" w:cs="Times New Roman"/>
          <w:sz w:val="24"/>
          <w:szCs w:val="24"/>
        </w:rPr>
        <w:t xml:space="preserve"> </w:t>
      </w:r>
      <w:r w:rsidRPr="000834BA">
        <w:rPr>
          <w:rFonts w:ascii="Times New Roman" w:hAnsi="Times New Roman" w:cs="Times New Roman"/>
          <w:sz w:val="24"/>
          <w:szCs w:val="24"/>
        </w:rPr>
        <w:t>requirements, etc. The university may have to write new application programs</w:t>
      </w:r>
      <w:r>
        <w:rPr>
          <w:rFonts w:ascii="Times New Roman" w:hAnsi="Times New Roman" w:cs="Times New Roman"/>
          <w:sz w:val="24"/>
          <w:szCs w:val="24"/>
        </w:rPr>
        <w:t xml:space="preserve"> </w:t>
      </w:r>
      <w:r w:rsidRPr="000834BA">
        <w:rPr>
          <w:rFonts w:ascii="Times New Roman" w:hAnsi="Times New Roman" w:cs="Times New Roman"/>
          <w:sz w:val="24"/>
          <w:szCs w:val="24"/>
        </w:rPr>
        <w:t>to deal with rules specific to the new major. New application programs may also</w:t>
      </w:r>
      <w:r>
        <w:rPr>
          <w:rFonts w:ascii="Times New Roman" w:hAnsi="Times New Roman" w:cs="Times New Roman"/>
          <w:sz w:val="24"/>
          <w:szCs w:val="24"/>
        </w:rPr>
        <w:t xml:space="preserve"> </w:t>
      </w:r>
      <w:r w:rsidRPr="000834BA">
        <w:rPr>
          <w:rFonts w:ascii="Times New Roman" w:hAnsi="Times New Roman" w:cs="Times New Roman"/>
          <w:sz w:val="24"/>
          <w:szCs w:val="24"/>
        </w:rPr>
        <w:t>have to be written to handle new rules in the university. Thus, as time goes by,</w:t>
      </w:r>
      <w:r>
        <w:rPr>
          <w:rFonts w:ascii="Times New Roman" w:hAnsi="Times New Roman" w:cs="Times New Roman"/>
          <w:sz w:val="24"/>
          <w:szCs w:val="24"/>
        </w:rPr>
        <w:t xml:space="preserve"> </w:t>
      </w:r>
      <w:r w:rsidRPr="000834BA">
        <w:rPr>
          <w:rFonts w:ascii="Times New Roman" w:hAnsi="Times New Roman" w:cs="Times New Roman"/>
          <w:sz w:val="24"/>
          <w:szCs w:val="24"/>
        </w:rPr>
        <w:t>the system acquires more files and more application programs.</w:t>
      </w:r>
    </w:p>
    <w:p w:rsidR="00F70CD4" w:rsidRDefault="00F70CD4" w:rsidP="00F70CD4">
      <w:pPr>
        <w:ind w:firstLine="720"/>
        <w:jc w:val="both"/>
        <w:rPr>
          <w:rFonts w:ascii="Times New Roman" w:hAnsi="Times New Roman" w:cs="Times New Roman"/>
          <w:sz w:val="24"/>
          <w:szCs w:val="24"/>
        </w:rPr>
      </w:pPr>
      <w:r w:rsidRPr="000834BA">
        <w:rPr>
          <w:rFonts w:ascii="Times New Roman" w:hAnsi="Times New Roman" w:cs="Times New Roman"/>
          <w:sz w:val="24"/>
          <w:szCs w:val="24"/>
        </w:rPr>
        <w:lastRenderedPageBreak/>
        <w:t>This typical file-processing system is supported by a conventional operating</w:t>
      </w:r>
      <w:r>
        <w:rPr>
          <w:rFonts w:ascii="Times New Roman" w:hAnsi="Times New Roman" w:cs="Times New Roman"/>
          <w:sz w:val="24"/>
          <w:szCs w:val="24"/>
        </w:rPr>
        <w:t xml:space="preserve"> </w:t>
      </w:r>
      <w:r w:rsidRPr="000834BA">
        <w:rPr>
          <w:rFonts w:ascii="Times New Roman" w:hAnsi="Times New Roman" w:cs="Times New Roman"/>
          <w:sz w:val="24"/>
          <w:szCs w:val="24"/>
        </w:rPr>
        <w:t>system. The system stores permanent records in various files, and it needs</w:t>
      </w:r>
      <w:r>
        <w:rPr>
          <w:rFonts w:ascii="Times New Roman" w:hAnsi="Times New Roman" w:cs="Times New Roman"/>
          <w:sz w:val="24"/>
          <w:szCs w:val="24"/>
        </w:rPr>
        <w:t xml:space="preserve"> </w:t>
      </w:r>
      <w:r w:rsidRPr="000834BA">
        <w:rPr>
          <w:rFonts w:ascii="Times New Roman" w:hAnsi="Times New Roman" w:cs="Times New Roman"/>
          <w:sz w:val="24"/>
          <w:szCs w:val="24"/>
        </w:rPr>
        <w:t>different application programs to extract records from, and add records to, the appropriate</w:t>
      </w:r>
      <w:r>
        <w:rPr>
          <w:rFonts w:ascii="Times New Roman" w:hAnsi="Times New Roman" w:cs="Times New Roman"/>
          <w:sz w:val="24"/>
          <w:szCs w:val="24"/>
        </w:rPr>
        <w:t xml:space="preserve"> </w:t>
      </w:r>
      <w:r w:rsidRPr="000834BA">
        <w:rPr>
          <w:rFonts w:ascii="Times New Roman" w:hAnsi="Times New Roman" w:cs="Times New Roman"/>
          <w:sz w:val="24"/>
          <w:szCs w:val="24"/>
        </w:rPr>
        <w:t>files. Before database management systems (DBMSs) were introduced,</w:t>
      </w:r>
      <w:r>
        <w:rPr>
          <w:rFonts w:ascii="Times New Roman" w:hAnsi="Times New Roman" w:cs="Times New Roman"/>
          <w:sz w:val="24"/>
          <w:szCs w:val="24"/>
        </w:rPr>
        <w:t xml:space="preserve"> </w:t>
      </w:r>
      <w:r w:rsidRPr="000834BA">
        <w:rPr>
          <w:rFonts w:ascii="Times New Roman" w:hAnsi="Times New Roman" w:cs="Times New Roman"/>
          <w:sz w:val="24"/>
          <w:szCs w:val="24"/>
        </w:rPr>
        <w:t>organizations usually stored information in such systems.</w:t>
      </w:r>
      <w:r>
        <w:rPr>
          <w:rFonts w:ascii="Times New Roman" w:hAnsi="Times New Roman" w:cs="Times New Roman"/>
          <w:sz w:val="24"/>
          <w:szCs w:val="24"/>
        </w:rPr>
        <w:t xml:space="preserve">                       </w:t>
      </w:r>
    </w:p>
    <w:p w:rsidR="00F70CD4" w:rsidRPr="000834BA" w:rsidRDefault="00F70CD4" w:rsidP="00F70CD4">
      <w:pPr>
        <w:ind w:firstLine="720"/>
        <w:jc w:val="both"/>
        <w:rPr>
          <w:rFonts w:ascii="Times New Roman" w:hAnsi="Times New Roman" w:cs="Times New Roman"/>
          <w:sz w:val="24"/>
          <w:szCs w:val="24"/>
        </w:rPr>
      </w:pPr>
      <w:r w:rsidRPr="000834BA">
        <w:rPr>
          <w:rFonts w:ascii="Times New Roman" w:hAnsi="Times New Roman" w:cs="Times New Roman"/>
          <w:sz w:val="24"/>
          <w:szCs w:val="24"/>
        </w:rPr>
        <w:t>Keeping organizational information in a file-processing system has a number</w:t>
      </w:r>
      <w:r>
        <w:rPr>
          <w:rFonts w:ascii="Times New Roman" w:hAnsi="Times New Roman" w:cs="Times New Roman"/>
          <w:sz w:val="24"/>
          <w:szCs w:val="24"/>
        </w:rPr>
        <w:t xml:space="preserve"> </w:t>
      </w:r>
      <w:r w:rsidRPr="000834BA">
        <w:rPr>
          <w:rFonts w:ascii="Times New Roman" w:hAnsi="Times New Roman" w:cs="Times New Roman"/>
          <w:sz w:val="24"/>
          <w:szCs w:val="24"/>
        </w:rPr>
        <w:t>of major disadvantages:</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 xml:space="preserve">• </w:t>
      </w:r>
      <w:r w:rsidRPr="000834BA">
        <w:rPr>
          <w:rFonts w:ascii="Times New Roman" w:hAnsi="Times New Roman" w:cs="Times New Roman"/>
          <w:b/>
          <w:sz w:val="24"/>
          <w:szCs w:val="24"/>
        </w:rPr>
        <w:t>Data redundancy and inconsistency:</w:t>
      </w:r>
      <w:r w:rsidRPr="000834BA">
        <w:rPr>
          <w:rFonts w:ascii="Times New Roman" w:hAnsi="Times New Roman" w:cs="Times New Roman"/>
          <w:sz w:val="24"/>
          <w:szCs w:val="24"/>
        </w:rPr>
        <w:t xml:space="preserve"> Since different programmers create</w:t>
      </w:r>
      <w:r>
        <w:rPr>
          <w:rFonts w:ascii="Times New Roman" w:hAnsi="Times New Roman" w:cs="Times New Roman"/>
          <w:sz w:val="24"/>
          <w:szCs w:val="24"/>
        </w:rPr>
        <w:t xml:space="preserve"> </w:t>
      </w:r>
      <w:r w:rsidRPr="000834BA">
        <w:rPr>
          <w:rFonts w:ascii="Times New Roman" w:hAnsi="Times New Roman" w:cs="Times New Roman"/>
          <w:sz w:val="24"/>
          <w:szCs w:val="24"/>
        </w:rPr>
        <w:t>the files and application programs over a long period, the various files are</w:t>
      </w:r>
      <w:r>
        <w:rPr>
          <w:rFonts w:ascii="Times New Roman" w:hAnsi="Times New Roman" w:cs="Times New Roman"/>
          <w:sz w:val="24"/>
          <w:szCs w:val="24"/>
        </w:rPr>
        <w:t xml:space="preserve"> </w:t>
      </w:r>
      <w:r w:rsidRPr="000834BA">
        <w:rPr>
          <w:rFonts w:ascii="Times New Roman" w:hAnsi="Times New Roman" w:cs="Times New Roman"/>
          <w:sz w:val="24"/>
          <w:szCs w:val="24"/>
        </w:rPr>
        <w:t>likely to have different structures and the programs may be</w:t>
      </w:r>
      <w:r>
        <w:rPr>
          <w:rFonts w:ascii="Times New Roman" w:hAnsi="Times New Roman" w:cs="Times New Roman"/>
          <w:sz w:val="24"/>
          <w:szCs w:val="24"/>
        </w:rPr>
        <w:t xml:space="preserve"> </w:t>
      </w:r>
      <w:r w:rsidRPr="000834BA">
        <w:rPr>
          <w:rFonts w:ascii="Times New Roman" w:hAnsi="Times New Roman" w:cs="Times New Roman"/>
          <w:sz w:val="24"/>
          <w:szCs w:val="24"/>
        </w:rPr>
        <w:t>written in several</w:t>
      </w:r>
      <w:r>
        <w:rPr>
          <w:rFonts w:ascii="Times New Roman" w:hAnsi="Times New Roman" w:cs="Times New Roman"/>
          <w:sz w:val="24"/>
          <w:szCs w:val="24"/>
        </w:rPr>
        <w:t xml:space="preserve"> </w:t>
      </w:r>
      <w:r w:rsidRPr="000834BA">
        <w:rPr>
          <w:rFonts w:ascii="Times New Roman" w:hAnsi="Times New Roman" w:cs="Times New Roman"/>
          <w:sz w:val="24"/>
          <w:szCs w:val="24"/>
        </w:rPr>
        <w:t>programming languages. Moreover, the same information may be duplicated</w:t>
      </w:r>
      <w:r>
        <w:rPr>
          <w:rFonts w:ascii="Times New Roman" w:hAnsi="Times New Roman" w:cs="Times New Roman"/>
          <w:sz w:val="24"/>
          <w:szCs w:val="24"/>
        </w:rPr>
        <w:t xml:space="preserve"> </w:t>
      </w:r>
      <w:r w:rsidRPr="000834BA">
        <w:rPr>
          <w:rFonts w:ascii="Times New Roman" w:hAnsi="Times New Roman" w:cs="Times New Roman"/>
          <w:sz w:val="24"/>
          <w:szCs w:val="24"/>
        </w:rPr>
        <w:t>in several places (files). For example, if a student has a double major (say,</w:t>
      </w:r>
      <w:r>
        <w:rPr>
          <w:rFonts w:ascii="Times New Roman" w:hAnsi="Times New Roman" w:cs="Times New Roman"/>
          <w:sz w:val="24"/>
          <w:szCs w:val="24"/>
        </w:rPr>
        <w:t xml:space="preserve"> </w:t>
      </w:r>
      <w:r w:rsidRPr="000834BA">
        <w:rPr>
          <w:rFonts w:ascii="Times New Roman" w:hAnsi="Times New Roman" w:cs="Times New Roman"/>
          <w:sz w:val="24"/>
          <w:szCs w:val="24"/>
        </w:rPr>
        <w:t>music and mathematics) the address and telephone number of that student</w:t>
      </w:r>
      <w:r>
        <w:rPr>
          <w:rFonts w:ascii="Times New Roman" w:hAnsi="Times New Roman" w:cs="Times New Roman"/>
          <w:sz w:val="24"/>
          <w:szCs w:val="24"/>
        </w:rPr>
        <w:t xml:space="preserve"> </w:t>
      </w:r>
      <w:r w:rsidRPr="000834BA">
        <w:rPr>
          <w:rFonts w:ascii="Times New Roman" w:hAnsi="Times New Roman" w:cs="Times New Roman"/>
          <w:sz w:val="24"/>
          <w:szCs w:val="24"/>
        </w:rPr>
        <w:t>may appear in a file that consists of student records of students in the Music</w:t>
      </w:r>
      <w:r>
        <w:rPr>
          <w:rFonts w:ascii="Times New Roman" w:hAnsi="Times New Roman" w:cs="Times New Roman"/>
          <w:sz w:val="24"/>
          <w:szCs w:val="24"/>
        </w:rPr>
        <w:t xml:space="preserve"> </w:t>
      </w:r>
      <w:r w:rsidRPr="000834BA">
        <w:rPr>
          <w:rFonts w:ascii="Times New Roman" w:hAnsi="Times New Roman" w:cs="Times New Roman"/>
          <w:sz w:val="24"/>
          <w:szCs w:val="24"/>
        </w:rPr>
        <w:t>department and in a file that consists of student records of students in the</w:t>
      </w:r>
      <w:r>
        <w:rPr>
          <w:rFonts w:ascii="Times New Roman" w:hAnsi="Times New Roman" w:cs="Times New Roman"/>
          <w:sz w:val="24"/>
          <w:szCs w:val="24"/>
        </w:rPr>
        <w:t xml:space="preserve"> </w:t>
      </w:r>
      <w:r w:rsidRPr="000834BA">
        <w:rPr>
          <w:rFonts w:ascii="Times New Roman" w:hAnsi="Times New Roman" w:cs="Times New Roman"/>
          <w:sz w:val="24"/>
          <w:szCs w:val="24"/>
        </w:rPr>
        <w:t>Mathematics department. This redundancy leads to higher storage and access</w:t>
      </w:r>
      <w:r>
        <w:rPr>
          <w:rFonts w:ascii="Times New Roman" w:hAnsi="Times New Roman" w:cs="Times New Roman"/>
          <w:sz w:val="24"/>
          <w:szCs w:val="24"/>
        </w:rPr>
        <w:t xml:space="preserve"> </w:t>
      </w:r>
      <w:r w:rsidRPr="000834BA">
        <w:rPr>
          <w:rFonts w:ascii="Times New Roman" w:hAnsi="Times New Roman" w:cs="Times New Roman"/>
          <w:sz w:val="24"/>
          <w:szCs w:val="24"/>
        </w:rPr>
        <w:t>cost. In addition, it may lead to data inconsistency; that is, the various copies</w:t>
      </w:r>
      <w:r>
        <w:rPr>
          <w:rFonts w:ascii="Times New Roman" w:hAnsi="Times New Roman" w:cs="Times New Roman"/>
          <w:sz w:val="24"/>
          <w:szCs w:val="24"/>
        </w:rPr>
        <w:t xml:space="preserve"> </w:t>
      </w:r>
      <w:r w:rsidRPr="000834BA">
        <w:rPr>
          <w:rFonts w:ascii="Times New Roman" w:hAnsi="Times New Roman" w:cs="Times New Roman"/>
          <w:sz w:val="24"/>
          <w:szCs w:val="24"/>
        </w:rPr>
        <w:t>of the same data</w:t>
      </w:r>
      <w:r>
        <w:rPr>
          <w:rFonts w:ascii="Times New Roman" w:hAnsi="Times New Roman" w:cs="Times New Roman"/>
          <w:sz w:val="24"/>
          <w:szCs w:val="24"/>
        </w:rPr>
        <w:t xml:space="preserve"> </w:t>
      </w:r>
      <w:r w:rsidRPr="000834BA">
        <w:rPr>
          <w:rFonts w:ascii="Times New Roman" w:hAnsi="Times New Roman" w:cs="Times New Roman"/>
          <w:sz w:val="24"/>
          <w:szCs w:val="24"/>
        </w:rPr>
        <w:t>may</w:t>
      </w:r>
      <w:r>
        <w:rPr>
          <w:rFonts w:ascii="Times New Roman" w:hAnsi="Times New Roman" w:cs="Times New Roman"/>
          <w:sz w:val="24"/>
          <w:szCs w:val="24"/>
        </w:rPr>
        <w:t xml:space="preserve"> </w:t>
      </w:r>
      <w:r w:rsidRPr="000834BA">
        <w:rPr>
          <w:rFonts w:ascii="Times New Roman" w:hAnsi="Times New Roman" w:cs="Times New Roman"/>
          <w:sz w:val="24"/>
          <w:szCs w:val="24"/>
        </w:rPr>
        <w:t>no longer agree. For example, a changed student address</w:t>
      </w:r>
      <w:r>
        <w:rPr>
          <w:rFonts w:ascii="Times New Roman" w:hAnsi="Times New Roman" w:cs="Times New Roman"/>
          <w:sz w:val="24"/>
          <w:szCs w:val="24"/>
        </w:rPr>
        <w:t xml:space="preserve"> </w:t>
      </w:r>
      <w:r w:rsidRPr="000834BA">
        <w:rPr>
          <w:rFonts w:ascii="Times New Roman" w:hAnsi="Times New Roman" w:cs="Times New Roman"/>
          <w:sz w:val="24"/>
          <w:szCs w:val="24"/>
        </w:rPr>
        <w:t>may be reflected in the Music department records but not elsewhere in the</w:t>
      </w:r>
      <w:r>
        <w:rPr>
          <w:rFonts w:ascii="Times New Roman" w:hAnsi="Times New Roman" w:cs="Times New Roman"/>
          <w:sz w:val="24"/>
          <w:szCs w:val="24"/>
        </w:rPr>
        <w:t xml:space="preserve"> </w:t>
      </w:r>
      <w:r w:rsidRPr="000834BA">
        <w:rPr>
          <w:rFonts w:ascii="Times New Roman" w:hAnsi="Times New Roman" w:cs="Times New Roman"/>
          <w:sz w:val="24"/>
          <w:szCs w:val="24"/>
        </w:rPr>
        <w:t>system.</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w:t>
      </w:r>
      <w:r w:rsidRPr="000834BA">
        <w:rPr>
          <w:rFonts w:ascii="Times New Roman" w:hAnsi="Times New Roman" w:cs="Times New Roman"/>
          <w:b/>
          <w:sz w:val="24"/>
          <w:szCs w:val="24"/>
        </w:rPr>
        <w:t xml:space="preserve"> Difficulty in accessing data:</w:t>
      </w:r>
      <w:r w:rsidRPr="000834BA">
        <w:rPr>
          <w:rFonts w:ascii="Times New Roman" w:hAnsi="Times New Roman" w:cs="Times New Roman"/>
          <w:sz w:val="24"/>
          <w:szCs w:val="24"/>
        </w:rPr>
        <w:t xml:space="preserve"> Suppose that one of the university clerks needs</w:t>
      </w:r>
      <w:r>
        <w:rPr>
          <w:rFonts w:ascii="Times New Roman" w:hAnsi="Times New Roman" w:cs="Times New Roman"/>
          <w:sz w:val="24"/>
          <w:szCs w:val="24"/>
        </w:rPr>
        <w:t xml:space="preserve"> </w:t>
      </w:r>
      <w:r w:rsidRPr="000834BA">
        <w:rPr>
          <w:rFonts w:ascii="Times New Roman" w:hAnsi="Times New Roman" w:cs="Times New Roman"/>
          <w:sz w:val="24"/>
          <w:szCs w:val="24"/>
        </w:rPr>
        <w:t>to find out the names of all students who live within a particular postal-code</w:t>
      </w:r>
      <w:r>
        <w:rPr>
          <w:rFonts w:ascii="Times New Roman" w:hAnsi="Times New Roman" w:cs="Times New Roman"/>
          <w:sz w:val="24"/>
          <w:szCs w:val="24"/>
        </w:rPr>
        <w:t xml:space="preserve"> </w:t>
      </w:r>
      <w:r w:rsidRPr="000834BA">
        <w:rPr>
          <w:rFonts w:ascii="Times New Roman" w:hAnsi="Times New Roman" w:cs="Times New Roman"/>
          <w:sz w:val="24"/>
          <w:szCs w:val="24"/>
        </w:rPr>
        <w:t>area. The clerk asks the data-processing department to generate such a list.</w:t>
      </w:r>
      <w:r>
        <w:rPr>
          <w:rFonts w:ascii="Times New Roman" w:hAnsi="Times New Roman" w:cs="Times New Roman"/>
          <w:sz w:val="24"/>
          <w:szCs w:val="24"/>
        </w:rPr>
        <w:t xml:space="preserve"> </w:t>
      </w:r>
      <w:r w:rsidRPr="000834BA">
        <w:rPr>
          <w:rFonts w:ascii="Times New Roman" w:hAnsi="Times New Roman" w:cs="Times New Roman"/>
          <w:sz w:val="24"/>
          <w:szCs w:val="24"/>
        </w:rPr>
        <w:t>Because the designers of the original system did not anticipate this request,</w:t>
      </w:r>
      <w:r>
        <w:rPr>
          <w:rFonts w:ascii="Times New Roman" w:hAnsi="Times New Roman" w:cs="Times New Roman"/>
          <w:sz w:val="24"/>
          <w:szCs w:val="24"/>
        </w:rPr>
        <w:t xml:space="preserve"> </w:t>
      </w:r>
      <w:r w:rsidRPr="000834BA">
        <w:rPr>
          <w:rFonts w:ascii="Times New Roman" w:hAnsi="Times New Roman" w:cs="Times New Roman"/>
          <w:sz w:val="24"/>
          <w:szCs w:val="24"/>
        </w:rPr>
        <w:t>there is no application program on hand to meet it. There is, however, an</w:t>
      </w:r>
      <w:r>
        <w:rPr>
          <w:rFonts w:ascii="Times New Roman" w:hAnsi="Times New Roman" w:cs="Times New Roman"/>
          <w:sz w:val="24"/>
          <w:szCs w:val="24"/>
        </w:rPr>
        <w:t xml:space="preserve"> </w:t>
      </w:r>
      <w:r w:rsidRPr="000834BA">
        <w:rPr>
          <w:rFonts w:ascii="Times New Roman" w:hAnsi="Times New Roman" w:cs="Times New Roman"/>
          <w:sz w:val="24"/>
          <w:szCs w:val="24"/>
        </w:rPr>
        <w:t>application program to generate the list of all students. The university clerk</w:t>
      </w:r>
      <w:r>
        <w:rPr>
          <w:rFonts w:ascii="Times New Roman" w:hAnsi="Times New Roman" w:cs="Times New Roman"/>
          <w:sz w:val="24"/>
          <w:szCs w:val="24"/>
        </w:rPr>
        <w:t xml:space="preserve"> </w:t>
      </w:r>
      <w:r w:rsidRPr="000834BA">
        <w:rPr>
          <w:rFonts w:ascii="Times New Roman" w:hAnsi="Times New Roman" w:cs="Times New Roman"/>
          <w:sz w:val="24"/>
          <w:szCs w:val="24"/>
        </w:rPr>
        <w:t>has now two choices: either obtain the list of all students and extract the</w:t>
      </w:r>
      <w:r>
        <w:rPr>
          <w:rFonts w:ascii="Times New Roman" w:hAnsi="Times New Roman" w:cs="Times New Roman"/>
          <w:sz w:val="24"/>
          <w:szCs w:val="24"/>
        </w:rPr>
        <w:t xml:space="preserve">  </w:t>
      </w:r>
      <w:r w:rsidRPr="000834BA">
        <w:rPr>
          <w:rFonts w:ascii="Times New Roman" w:hAnsi="Times New Roman" w:cs="Times New Roman"/>
          <w:sz w:val="24"/>
          <w:szCs w:val="24"/>
        </w:rPr>
        <w:t>needed information manually or ask a programmer to write the necessary</w:t>
      </w:r>
      <w:r>
        <w:rPr>
          <w:rFonts w:ascii="Times New Roman" w:hAnsi="Times New Roman" w:cs="Times New Roman"/>
          <w:sz w:val="24"/>
          <w:szCs w:val="24"/>
        </w:rPr>
        <w:t xml:space="preserve"> </w:t>
      </w:r>
      <w:r w:rsidRPr="000834BA">
        <w:rPr>
          <w:rFonts w:ascii="Times New Roman" w:hAnsi="Times New Roman" w:cs="Times New Roman"/>
          <w:sz w:val="24"/>
          <w:szCs w:val="24"/>
        </w:rPr>
        <w:t>application program. Both alternatives are obviously unsatisfactory. Suppose</w:t>
      </w:r>
      <w:r>
        <w:rPr>
          <w:rFonts w:ascii="Times New Roman" w:hAnsi="Times New Roman" w:cs="Times New Roman"/>
          <w:sz w:val="24"/>
          <w:szCs w:val="24"/>
        </w:rPr>
        <w:t xml:space="preserve"> </w:t>
      </w:r>
      <w:r w:rsidRPr="000834BA">
        <w:rPr>
          <w:rFonts w:ascii="Times New Roman" w:hAnsi="Times New Roman" w:cs="Times New Roman"/>
          <w:sz w:val="24"/>
          <w:szCs w:val="24"/>
        </w:rPr>
        <w:t>that such a program is written, and that, several days later, the same clerk</w:t>
      </w:r>
      <w:r>
        <w:rPr>
          <w:rFonts w:ascii="Times New Roman" w:hAnsi="Times New Roman" w:cs="Times New Roman"/>
          <w:sz w:val="24"/>
          <w:szCs w:val="24"/>
        </w:rPr>
        <w:t xml:space="preserve"> </w:t>
      </w:r>
      <w:r w:rsidRPr="000834BA">
        <w:rPr>
          <w:rFonts w:ascii="Times New Roman" w:hAnsi="Times New Roman" w:cs="Times New Roman"/>
          <w:sz w:val="24"/>
          <w:szCs w:val="24"/>
        </w:rPr>
        <w:t>needs to trim that list to include only those students who have taken at least</w:t>
      </w:r>
      <w:r>
        <w:rPr>
          <w:rFonts w:ascii="Times New Roman" w:hAnsi="Times New Roman" w:cs="Times New Roman"/>
          <w:sz w:val="24"/>
          <w:szCs w:val="24"/>
        </w:rPr>
        <w:t xml:space="preserve"> </w:t>
      </w:r>
      <w:r w:rsidRPr="000834BA">
        <w:rPr>
          <w:rFonts w:ascii="Times New Roman" w:hAnsi="Times New Roman" w:cs="Times New Roman"/>
          <w:sz w:val="24"/>
          <w:szCs w:val="24"/>
        </w:rPr>
        <w:t>60 credit hours. As expected, a program to generate such a list does not</w:t>
      </w:r>
      <w:r>
        <w:rPr>
          <w:rFonts w:ascii="Times New Roman" w:hAnsi="Times New Roman" w:cs="Times New Roman"/>
          <w:sz w:val="24"/>
          <w:szCs w:val="24"/>
        </w:rPr>
        <w:t xml:space="preserve"> </w:t>
      </w:r>
      <w:r w:rsidRPr="000834BA">
        <w:rPr>
          <w:rFonts w:ascii="Times New Roman" w:hAnsi="Times New Roman" w:cs="Times New Roman"/>
          <w:sz w:val="24"/>
          <w:szCs w:val="24"/>
        </w:rPr>
        <w:t>exist. Again, the clerk has the preceding two options, neither of which is</w:t>
      </w:r>
      <w:r>
        <w:rPr>
          <w:rFonts w:ascii="Times New Roman" w:hAnsi="Times New Roman" w:cs="Times New Roman"/>
          <w:sz w:val="24"/>
          <w:szCs w:val="24"/>
        </w:rPr>
        <w:t xml:space="preserve"> </w:t>
      </w:r>
      <w:r w:rsidRPr="000834BA">
        <w:rPr>
          <w:rFonts w:ascii="Times New Roman" w:hAnsi="Times New Roman" w:cs="Times New Roman"/>
          <w:sz w:val="24"/>
          <w:szCs w:val="24"/>
        </w:rPr>
        <w:t>satisfactory.</w:t>
      </w:r>
      <w:r>
        <w:rPr>
          <w:rFonts w:ascii="Times New Roman" w:hAnsi="Times New Roman" w:cs="Times New Roman"/>
          <w:sz w:val="24"/>
          <w:szCs w:val="24"/>
        </w:rPr>
        <w:t xml:space="preserve"> </w:t>
      </w:r>
      <w:r w:rsidRPr="000834BA">
        <w:rPr>
          <w:rFonts w:ascii="Times New Roman" w:hAnsi="Times New Roman" w:cs="Times New Roman"/>
          <w:sz w:val="24"/>
          <w:szCs w:val="24"/>
        </w:rPr>
        <w:t>The point here is that conventional file-processing environments do not</w:t>
      </w:r>
      <w:r>
        <w:rPr>
          <w:rFonts w:ascii="Times New Roman" w:hAnsi="Times New Roman" w:cs="Times New Roman"/>
          <w:sz w:val="24"/>
          <w:szCs w:val="24"/>
        </w:rPr>
        <w:t xml:space="preserve"> </w:t>
      </w:r>
      <w:r w:rsidRPr="000834BA">
        <w:rPr>
          <w:rFonts w:ascii="Times New Roman" w:hAnsi="Times New Roman" w:cs="Times New Roman"/>
          <w:sz w:val="24"/>
          <w:szCs w:val="24"/>
        </w:rPr>
        <w:t>allow needed data to be retrieved in a convenient and efficientmanner. More</w:t>
      </w:r>
      <w:r>
        <w:rPr>
          <w:rFonts w:ascii="Times New Roman" w:hAnsi="Times New Roman" w:cs="Times New Roman"/>
          <w:sz w:val="24"/>
          <w:szCs w:val="24"/>
        </w:rPr>
        <w:t xml:space="preserve"> </w:t>
      </w:r>
      <w:r w:rsidRPr="000834BA">
        <w:rPr>
          <w:rFonts w:ascii="Times New Roman" w:hAnsi="Times New Roman" w:cs="Times New Roman"/>
          <w:sz w:val="24"/>
          <w:szCs w:val="24"/>
        </w:rPr>
        <w:t>responsive data-retrieval systems are required for general use.</w:t>
      </w:r>
      <w:r>
        <w:rPr>
          <w:rFonts w:ascii="Times New Roman" w:hAnsi="Times New Roman" w:cs="Times New Roman"/>
          <w:sz w:val="24"/>
          <w:szCs w:val="24"/>
        </w:rPr>
        <w:t xml:space="preserve"> </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w:t>
      </w:r>
      <w:r w:rsidRPr="000834BA">
        <w:rPr>
          <w:rFonts w:ascii="Times New Roman" w:hAnsi="Times New Roman" w:cs="Times New Roman"/>
          <w:b/>
          <w:sz w:val="24"/>
          <w:szCs w:val="24"/>
        </w:rPr>
        <w:t xml:space="preserve"> Data isolation:</w:t>
      </w:r>
      <w:r w:rsidRPr="000834BA">
        <w:rPr>
          <w:rFonts w:ascii="Times New Roman" w:hAnsi="Times New Roman" w:cs="Times New Roman"/>
          <w:sz w:val="24"/>
          <w:szCs w:val="24"/>
        </w:rPr>
        <w:t xml:space="preserve"> Because data are scattered in various files, and files may</w:t>
      </w:r>
      <w:r>
        <w:rPr>
          <w:rFonts w:ascii="Times New Roman" w:hAnsi="Times New Roman" w:cs="Times New Roman"/>
          <w:sz w:val="24"/>
          <w:szCs w:val="24"/>
        </w:rPr>
        <w:t xml:space="preserve"> </w:t>
      </w:r>
      <w:r w:rsidRPr="000834BA">
        <w:rPr>
          <w:rFonts w:ascii="Times New Roman" w:hAnsi="Times New Roman" w:cs="Times New Roman"/>
          <w:sz w:val="24"/>
          <w:szCs w:val="24"/>
        </w:rPr>
        <w:t>be in different formats, writing new application programs to retrieve the</w:t>
      </w:r>
      <w:r>
        <w:rPr>
          <w:rFonts w:ascii="Times New Roman" w:hAnsi="Times New Roman" w:cs="Times New Roman"/>
          <w:sz w:val="24"/>
          <w:szCs w:val="24"/>
        </w:rPr>
        <w:t xml:space="preserve"> </w:t>
      </w:r>
      <w:r w:rsidRPr="000834BA">
        <w:rPr>
          <w:rFonts w:ascii="Times New Roman" w:hAnsi="Times New Roman" w:cs="Times New Roman"/>
          <w:sz w:val="24"/>
          <w:szCs w:val="24"/>
        </w:rPr>
        <w:t>appropriate data is difficult.</w:t>
      </w:r>
      <w:r>
        <w:rPr>
          <w:rFonts w:ascii="Times New Roman" w:hAnsi="Times New Roman" w:cs="Times New Roman"/>
          <w:sz w:val="24"/>
          <w:szCs w:val="24"/>
        </w:rPr>
        <w:t xml:space="preserve"> </w:t>
      </w:r>
    </w:p>
    <w:p w:rsidR="00F70CD4"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w:t>
      </w:r>
      <w:r w:rsidRPr="000834BA">
        <w:rPr>
          <w:rFonts w:ascii="Times New Roman" w:hAnsi="Times New Roman" w:cs="Times New Roman"/>
          <w:b/>
          <w:sz w:val="24"/>
          <w:szCs w:val="24"/>
        </w:rPr>
        <w:t xml:space="preserve"> Integrity problems: </w:t>
      </w:r>
      <w:r w:rsidRPr="000834BA">
        <w:rPr>
          <w:rFonts w:ascii="Times New Roman" w:hAnsi="Times New Roman" w:cs="Times New Roman"/>
          <w:sz w:val="24"/>
          <w:szCs w:val="24"/>
        </w:rPr>
        <w:t>The data values stored in the database must satisfy certain</w:t>
      </w:r>
      <w:r>
        <w:rPr>
          <w:rFonts w:ascii="Times New Roman" w:hAnsi="Times New Roman" w:cs="Times New Roman"/>
          <w:sz w:val="24"/>
          <w:szCs w:val="24"/>
        </w:rPr>
        <w:t xml:space="preserve"> </w:t>
      </w:r>
      <w:r w:rsidRPr="000834BA">
        <w:rPr>
          <w:rFonts w:ascii="Times New Roman" w:hAnsi="Times New Roman" w:cs="Times New Roman"/>
          <w:sz w:val="24"/>
          <w:szCs w:val="24"/>
        </w:rPr>
        <w:t>types of consistency constraints. Suppose the university maintains an</w:t>
      </w:r>
      <w:r>
        <w:rPr>
          <w:rFonts w:ascii="Times New Roman" w:hAnsi="Times New Roman" w:cs="Times New Roman"/>
          <w:sz w:val="24"/>
          <w:szCs w:val="24"/>
        </w:rPr>
        <w:t xml:space="preserve"> </w:t>
      </w:r>
      <w:r w:rsidRPr="000834BA">
        <w:rPr>
          <w:rFonts w:ascii="Times New Roman" w:hAnsi="Times New Roman" w:cs="Times New Roman"/>
          <w:sz w:val="24"/>
          <w:szCs w:val="24"/>
        </w:rPr>
        <w:t>account for each department, and records the balance amount in each account.</w:t>
      </w:r>
      <w:r>
        <w:rPr>
          <w:rFonts w:ascii="Times New Roman" w:hAnsi="Times New Roman" w:cs="Times New Roman"/>
          <w:sz w:val="24"/>
          <w:szCs w:val="24"/>
        </w:rPr>
        <w:t xml:space="preserve"> </w:t>
      </w:r>
      <w:r w:rsidRPr="000834BA">
        <w:rPr>
          <w:rFonts w:ascii="Times New Roman" w:hAnsi="Times New Roman" w:cs="Times New Roman"/>
          <w:sz w:val="24"/>
          <w:szCs w:val="24"/>
        </w:rPr>
        <w:t>Suppose also that the university requires that the account balance of a</w:t>
      </w:r>
      <w:r>
        <w:rPr>
          <w:rFonts w:ascii="Times New Roman" w:hAnsi="Times New Roman" w:cs="Times New Roman"/>
          <w:sz w:val="24"/>
          <w:szCs w:val="24"/>
        </w:rPr>
        <w:t xml:space="preserve"> </w:t>
      </w:r>
      <w:r w:rsidRPr="000834BA">
        <w:rPr>
          <w:rFonts w:ascii="Times New Roman" w:hAnsi="Times New Roman" w:cs="Times New Roman"/>
          <w:sz w:val="24"/>
          <w:szCs w:val="24"/>
        </w:rPr>
        <w:t>department may never fall below zero. Developers enforce these constraints</w:t>
      </w:r>
      <w:r>
        <w:rPr>
          <w:rFonts w:ascii="Times New Roman" w:hAnsi="Times New Roman" w:cs="Times New Roman"/>
          <w:sz w:val="24"/>
          <w:szCs w:val="24"/>
        </w:rPr>
        <w:t xml:space="preserve"> </w:t>
      </w:r>
      <w:r w:rsidRPr="000834BA">
        <w:rPr>
          <w:rFonts w:ascii="Times New Roman" w:hAnsi="Times New Roman" w:cs="Times New Roman"/>
          <w:sz w:val="24"/>
          <w:szCs w:val="24"/>
        </w:rPr>
        <w:t>in the system by adding appropriate code in the various application programs.</w:t>
      </w:r>
      <w:r>
        <w:rPr>
          <w:rFonts w:ascii="Times New Roman" w:hAnsi="Times New Roman" w:cs="Times New Roman"/>
          <w:sz w:val="24"/>
          <w:szCs w:val="24"/>
        </w:rPr>
        <w:t xml:space="preserve"> </w:t>
      </w:r>
      <w:r w:rsidRPr="000834BA">
        <w:rPr>
          <w:rFonts w:ascii="Times New Roman" w:hAnsi="Times New Roman" w:cs="Times New Roman"/>
          <w:sz w:val="24"/>
          <w:szCs w:val="24"/>
        </w:rPr>
        <w:t xml:space="preserve">However, when </w:t>
      </w:r>
      <w:r w:rsidRPr="000834BA">
        <w:rPr>
          <w:rFonts w:ascii="Times New Roman" w:hAnsi="Times New Roman" w:cs="Times New Roman"/>
          <w:sz w:val="24"/>
          <w:szCs w:val="24"/>
        </w:rPr>
        <w:lastRenderedPageBreak/>
        <w:t>new constraints are added, it is difficult to change</w:t>
      </w:r>
      <w:r>
        <w:rPr>
          <w:rFonts w:ascii="Times New Roman" w:hAnsi="Times New Roman" w:cs="Times New Roman"/>
          <w:sz w:val="24"/>
          <w:szCs w:val="24"/>
        </w:rPr>
        <w:t xml:space="preserve"> </w:t>
      </w:r>
      <w:r w:rsidRPr="000834BA">
        <w:rPr>
          <w:rFonts w:ascii="Times New Roman" w:hAnsi="Times New Roman" w:cs="Times New Roman"/>
          <w:sz w:val="24"/>
          <w:szCs w:val="24"/>
        </w:rPr>
        <w:t>the programs to enforce them. The problem is compounded</w:t>
      </w:r>
      <w:r>
        <w:rPr>
          <w:rFonts w:ascii="Times New Roman" w:hAnsi="Times New Roman" w:cs="Times New Roman"/>
          <w:sz w:val="24"/>
          <w:szCs w:val="24"/>
        </w:rPr>
        <w:t xml:space="preserve"> </w:t>
      </w:r>
      <w:r w:rsidRPr="000834BA">
        <w:rPr>
          <w:rFonts w:ascii="Times New Roman" w:hAnsi="Times New Roman" w:cs="Times New Roman"/>
          <w:sz w:val="24"/>
          <w:szCs w:val="24"/>
        </w:rPr>
        <w:t>when constraints</w:t>
      </w:r>
      <w:r>
        <w:rPr>
          <w:rFonts w:ascii="Times New Roman" w:hAnsi="Times New Roman" w:cs="Times New Roman"/>
          <w:sz w:val="24"/>
          <w:szCs w:val="24"/>
        </w:rPr>
        <w:t xml:space="preserve"> </w:t>
      </w:r>
      <w:r w:rsidRPr="000834BA">
        <w:rPr>
          <w:rFonts w:ascii="Times New Roman" w:hAnsi="Times New Roman" w:cs="Times New Roman"/>
          <w:sz w:val="24"/>
          <w:szCs w:val="24"/>
        </w:rPr>
        <w:t>involve several data items from different files.</w:t>
      </w:r>
      <w:r>
        <w:rPr>
          <w:rFonts w:ascii="Times New Roman" w:hAnsi="Times New Roman" w:cs="Times New Roman"/>
          <w:sz w:val="24"/>
          <w:szCs w:val="24"/>
        </w:rPr>
        <w:t xml:space="preserve"> </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w:t>
      </w:r>
      <w:r w:rsidRPr="000834BA">
        <w:rPr>
          <w:rFonts w:ascii="Times New Roman" w:hAnsi="Times New Roman" w:cs="Times New Roman"/>
          <w:b/>
          <w:sz w:val="24"/>
          <w:szCs w:val="24"/>
        </w:rPr>
        <w:t xml:space="preserve"> Atomicity problems:</w:t>
      </w:r>
      <w:r w:rsidRPr="000834BA">
        <w:rPr>
          <w:rFonts w:ascii="Times New Roman" w:hAnsi="Times New Roman" w:cs="Times New Roman"/>
          <w:sz w:val="24"/>
          <w:szCs w:val="24"/>
        </w:rPr>
        <w:t xml:space="preserve"> A computer system, like any other device, is subject</w:t>
      </w:r>
      <w:r>
        <w:rPr>
          <w:rFonts w:ascii="Times New Roman" w:hAnsi="Times New Roman" w:cs="Times New Roman"/>
          <w:sz w:val="24"/>
          <w:szCs w:val="24"/>
        </w:rPr>
        <w:t xml:space="preserve"> </w:t>
      </w:r>
      <w:r w:rsidRPr="000834BA">
        <w:rPr>
          <w:rFonts w:ascii="Times New Roman" w:hAnsi="Times New Roman" w:cs="Times New Roman"/>
          <w:sz w:val="24"/>
          <w:szCs w:val="24"/>
        </w:rPr>
        <w:t>to failure. In many applications, it is crucial that, if a failure occurs, the data</w:t>
      </w:r>
      <w:r>
        <w:rPr>
          <w:rFonts w:ascii="Times New Roman" w:hAnsi="Times New Roman" w:cs="Times New Roman"/>
          <w:sz w:val="24"/>
          <w:szCs w:val="24"/>
        </w:rPr>
        <w:t xml:space="preserve"> </w:t>
      </w:r>
      <w:r w:rsidRPr="000834BA">
        <w:rPr>
          <w:rFonts w:ascii="Times New Roman" w:hAnsi="Times New Roman" w:cs="Times New Roman"/>
          <w:sz w:val="24"/>
          <w:szCs w:val="24"/>
        </w:rPr>
        <w:t>be restored to the consistent state that existed prior to the failure. Consider</w:t>
      </w:r>
      <w:r>
        <w:rPr>
          <w:rFonts w:ascii="Times New Roman" w:hAnsi="Times New Roman" w:cs="Times New Roman"/>
          <w:sz w:val="24"/>
          <w:szCs w:val="24"/>
        </w:rPr>
        <w:t xml:space="preserve"> </w:t>
      </w:r>
      <w:r w:rsidRPr="000834BA">
        <w:rPr>
          <w:rFonts w:ascii="Times New Roman" w:hAnsi="Times New Roman" w:cs="Times New Roman"/>
          <w:sz w:val="24"/>
          <w:szCs w:val="24"/>
        </w:rPr>
        <w:t>a program to transfer $500 from the account balance of department A to</w:t>
      </w:r>
      <w:r>
        <w:rPr>
          <w:rFonts w:ascii="Times New Roman" w:hAnsi="Times New Roman" w:cs="Times New Roman"/>
          <w:sz w:val="24"/>
          <w:szCs w:val="24"/>
        </w:rPr>
        <w:t xml:space="preserve"> </w:t>
      </w:r>
      <w:r w:rsidRPr="000834BA">
        <w:rPr>
          <w:rFonts w:ascii="Times New Roman" w:hAnsi="Times New Roman" w:cs="Times New Roman"/>
          <w:sz w:val="24"/>
          <w:szCs w:val="24"/>
        </w:rPr>
        <w:t>the account balance of department B. If a system failure occurs during the</w:t>
      </w:r>
      <w:r>
        <w:rPr>
          <w:rFonts w:ascii="Times New Roman" w:hAnsi="Times New Roman" w:cs="Times New Roman"/>
          <w:sz w:val="24"/>
          <w:szCs w:val="24"/>
        </w:rPr>
        <w:t xml:space="preserve"> </w:t>
      </w:r>
      <w:r w:rsidRPr="000834BA">
        <w:rPr>
          <w:rFonts w:ascii="Times New Roman" w:hAnsi="Times New Roman" w:cs="Times New Roman"/>
          <w:sz w:val="24"/>
          <w:szCs w:val="24"/>
        </w:rPr>
        <w:t>execution of the program, it is possible that the $500 was removed from the</w:t>
      </w:r>
      <w:r>
        <w:rPr>
          <w:rFonts w:ascii="Times New Roman" w:hAnsi="Times New Roman" w:cs="Times New Roman"/>
          <w:sz w:val="24"/>
          <w:szCs w:val="24"/>
        </w:rPr>
        <w:t xml:space="preserve"> </w:t>
      </w:r>
      <w:r w:rsidRPr="000834BA">
        <w:rPr>
          <w:rFonts w:ascii="Times New Roman" w:hAnsi="Times New Roman" w:cs="Times New Roman"/>
          <w:sz w:val="24"/>
          <w:szCs w:val="24"/>
        </w:rPr>
        <w:t>balance of department A but</w:t>
      </w:r>
      <w:r>
        <w:rPr>
          <w:rFonts w:ascii="Times New Roman" w:hAnsi="Times New Roman" w:cs="Times New Roman"/>
          <w:sz w:val="24"/>
          <w:szCs w:val="24"/>
        </w:rPr>
        <w:t xml:space="preserve"> </w:t>
      </w:r>
      <w:r w:rsidRPr="000834BA">
        <w:rPr>
          <w:rFonts w:ascii="Times New Roman" w:hAnsi="Times New Roman" w:cs="Times New Roman"/>
          <w:sz w:val="24"/>
          <w:szCs w:val="24"/>
        </w:rPr>
        <w:t>was not credited to the balance of department B,</w:t>
      </w:r>
      <w:r>
        <w:rPr>
          <w:rFonts w:ascii="Times New Roman" w:hAnsi="Times New Roman" w:cs="Times New Roman"/>
          <w:sz w:val="24"/>
          <w:szCs w:val="24"/>
        </w:rPr>
        <w:t xml:space="preserve"> </w:t>
      </w:r>
      <w:r w:rsidRPr="000834BA">
        <w:rPr>
          <w:rFonts w:ascii="Times New Roman" w:hAnsi="Times New Roman" w:cs="Times New Roman"/>
          <w:sz w:val="24"/>
          <w:szCs w:val="24"/>
        </w:rPr>
        <w:t>resulting in an inconsistent database state. Clearly, it is essential to database</w:t>
      </w:r>
      <w:r>
        <w:rPr>
          <w:rFonts w:ascii="Times New Roman" w:hAnsi="Times New Roman" w:cs="Times New Roman"/>
          <w:sz w:val="24"/>
          <w:szCs w:val="24"/>
        </w:rPr>
        <w:t xml:space="preserve"> </w:t>
      </w:r>
      <w:r w:rsidRPr="000834BA">
        <w:rPr>
          <w:rFonts w:ascii="Times New Roman" w:hAnsi="Times New Roman" w:cs="Times New Roman"/>
          <w:sz w:val="24"/>
          <w:szCs w:val="24"/>
        </w:rPr>
        <w:t>consistency that either both the credit and debit occur, or that neither occur.</w:t>
      </w:r>
      <w:r>
        <w:rPr>
          <w:rFonts w:ascii="Times New Roman" w:hAnsi="Times New Roman" w:cs="Times New Roman"/>
          <w:sz w:val="24"/>
          <w:szCs w:val="24"/>
        </w:rPr>
        <w:t xml:space="preserve"> </w:t>
      </w:r>
      <w:r w:rsidRPr="000834BA">
        <w:rPr>
          <w:rFonts w:ascii="Times New Roman" w:hAnsi="Times New Roman" w:cs="Times New Roman"/>
          <w:sz w:val="24"/>
          <w:szCs w:val="24"/>
        </w:rPr>
        <w:t>That is, the funds transfer must be atomic—it must happen in its entirety or</w:t>
      </w:r>
      <w:r>
        <w:rPr>
          <w:rFonts w:ascii="Times New Roman" w:hAnsi="Times New Roman" w:cs="Times New Roman"/>
          <w:sz w:val="24"/>
          <w:szCs w:val="24"/>
        </w:rPr>
        <w:t xml:space="preserve"> </w:t>
      </w:r>
      <w:r w:rsidRPr="000834BA">
        <w:rPr>
          <w:rFonts w:ascii="Times New Roman" w:hAnsi="Times New Roman" w:cs="Times New Roman"/>
          <w:sz w:val="24"/>
          <w:szCs w:val="24"/>
        </w:rPr>
        <w:t>not at all. It is difficult to ensure atomicity in a conventional file-processing</w:t>
      </w:r>
      <w:r>
        <w:rPr>
          <w:rFonts w:ascii="Times New Roman" w:hAnsi="Times New Roman" w:cs="Times New Roman"/>
          <w:sz w:val="24"/>
          <w:szCs w:val="24"/>
        </w:rPr>
        <w:t xml:space="preserve"> </w:t>
      </w:r>
      <w:r w:rsidRPr="000834BA">
        <w:rPr>
          <w:rFonts w:ascii="Times New Roman" w:hAnsi="Times New Roman" w:cs="Times New Roman"/>
          <w:sz w:val="24"/>
          <w:szCs w:val="24"/>
        </w:rPr>
        <w:t>system.</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w:t>
      </w:r>
      <w:r w:rsidRPr="000834BA">
        <w:rPr>
          <w:rFonts w:ascii="Times New Roman" w:hAnsi="Times New Roman" w:cs="Times New Roman"/>
          <w:b/>
          <w:sz w:val="24"/>
          <w:szCs w:val="24"/>
        </w:rPr>
        <w:t xml:space="preserve"> Concurrent-access anomalies:</w:t>
      </w:r>
      <w:r w:rsidRPr="000834BA">
        <w:rPr>
          <w:rFonts w:ascii="Times New Roman" w:hAnsi="Times New Roman" w:cs="Times New Roman"/>
          <w:sz w:val="24"/>
          <w:szCs w:val="24"/>
        </w:rPr>
        <w:t xml:space="preserve"> For the sake of overall performance of the system</w:t>
      </w:r>
      <w:r>
        <w:rPr>
          <w:rFonts w:ascii="Times New Roman" w:hAnsi="Times New Roman" w:cs="Times New Roman"/>
          <w:sz w:val="24"/>
          <w:szCs w:val="24"/>
        </w:rPr>
        <w:t xml:space="preserve"> </w:t>
      </w:r>
      <w:r w:rsidRPr="000834BA">
        <w:rPr>
          <w:rFonts w:ascii="Times New Roman" w:hAnsi="Times New Roman" w:cs="Times New Roman"/>
          <w:sz w:val="24"/>
          <w:szCs w:val="24"/>
        </w:rPr>
        <w:t>and faster response, many systems allow multiple users to update the</w:t>
      </w:r>
      <w:r>
        <w:rPr>
          <w:rFonts w:ascii="Times New Roman" w:hAnsi="Times New Roman" w:cs="Times New Roman"/>
          <w:sz w:val="24"/>
          <w:szCs w:val="24"/>
        </w:rPr>
        <w:t xml:space="preserve"> </w:t>
      </w:r>
      <w:r w:rsidRPr="000834BA">
        <w:rPr>
          <w:rFonts w:ascii="Times New Roman" w:hAnsi="Times New Roman" w:cs="Times New Roman"/>
          <w:sz w:val="24"/>
          <w:szCs w:val="24"/>
        </w:rPr>
        <w:t>data simultaneously. Indeed, today, the largest Internet retailers may have</w:t>
      </w:r>
      <w:r>
        <w:rPr>
          <w:rFonts w:ascii="Times New Roman" w:hAnsi="Times New Roman" w:cs="Times New Roman"/>
          <w:sz w:val="24"/>
          <w:szCs w:val="24"/>
        </w:rPr>
        <w:t xml:space="preserve">  </w:t>
      </w:r>
      <w:r w:rsidRPr="000834BA">
        <w:rPr>
          <w:rFonts w:ascii="Times New Roman" w:hAnsi="Times New Roman" w:cs="Times New Roman"/>
          <w:sz w:val="24"/>
          <w:szCs w:val="24"/>
        </w:rPr>
        <w:t>millions of accesses per day to their data by shoppers. In such an environment,</w:t>
      </w:r>
      <w:r>
        <w:rPr>
          <w:rFonts w:ascii="Times New Roman" w:hAnsi="Times New Roman" w:cs="Times New Roman"/>
          <w:sz w:val="24"/>
          <w:szCs w:val="24"/>
        </w:rPr>
        <w:t xml:space="preserve"> </w:t>
      </w:r>
      <w:r w:rsidRPr="000834BA">
        <w:rPr>
          <w:rFonts w:ascii="Times New Roman" w:hAnsi="Times New Roman" w:cs="Times New Roman"/>
          <w:sz w:val="24"/>
          <w:szCs w:val="24"/>
        </w:rPr>
        <w:t>interaction of concurrent updates is possible and may rsult in inconsistent</w:t>
      </w:r>
    </w:p>
    <w:p w:rsidR="00F70CD4" w:rsidRPr="000834BA"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data. Consider department A, with an account balance of $10,000. If</w:t>
      </w:r>
      <w:r>
        <w:rPr>
          <w:rFonts w:ascii="Times New Roman" w:hAnsi="Times New Roman" w:cs="Times New Roman"/>
          <w:sz w:val="24"/>
          <w:szCs w:val="24"/>
        </w:rPr>
        <w:t xml:space="preserve">  </w:t>
      </w:r>
      <w:r w:rsidRPr="000834BA">
        <w:rPr>
          <w:rFonts w:ascii="Times New Roman" w:hAnsi="Times New Roman" w:cs="Times New Roman"/>
          <w:sz w:val="24"/>
          <w:szCs w:val="24"/>
        </w:rPr>
        <w:t>two department clerks debit the account balance (by say $500 and $100, respectively)</w:t>
      </w:r>
      <w:r>
        <w:rPr>
          <w:rFonts w:ascii="Times New Roman" w:hAnsi="Times New Roman" w:cs="Times New Roman"/>
          <w:sz w:val="24"/>
          <w:szCs w:val="24"/>
        </w:rPr>
        <w:t xml:space="preserve"> </w:t>
      </w:r>
      <w:r w:rsidRPr="000834BA">
        <w:rPr>
          <w:rFonts w:ascii="Times New Roman" w:hAnsi="Times New Roman" w:cs="Times New Roman"/>
          <w:sz w:val="24"/>
          <w:szCs w:val="24"/>
        </w:rPr>
        <w:t>of department A at almost exactly the same time, the result of the</w:t>
      </w:r>
      <w:r>
        <w:rPr>
          <w:rFonts w:ascii="Times New Roman" w:hAnsi="Times New Roman" w:cs="Times New Roman"/>
          <w:sz w:val="24"/>
          <w:szCs w:val="24"/>
        </w:rPr>
        <w:t xml:space="preserve"> </w:t>
      </w:r>
      <w:r w:rsidRPr="000834BA">
        <w:rPr>
          <w:rFonts w:ascii="Times New Roman" w:hAnsi="Times New Roman" w:cs="Times New Roman"/>
          <w:sz w:val="24"/>
          <w:szCs w:val="24"/>
        </w:rPr>
        <w:t>concurrent executions may leave the budget in an incorrect (or inconsistent)</w:t>
      </w:r>
      <w:r>
        <w:rPr>
          <w:rFonts w:ascii="Times New Roman" w:hAnsi="Times New Roman" w:cs="Times New Roman"/>
          <w:sz w:val="24"/>
          <w:szCs w:val="24"/>
        </w:rPr>
        <w:t xml:space="preserve"> </w:t>
      </w:r>
      <w:r w:rsidRPr="000834BA">
        <w:rPr>
          <w:rFonts w:ascii="Times New Roman" w:hAnsi="Times New Roman" w:cs="Times New Roman"/>
          <w:sz w:val="24"/>
          <w:szCs w:val="24"/>
        </w:rPr>
        <w:t>state. Suppose that the programs executing on behalf of each withdrawal read</w:t>
      </w:r>
      <w:r>
        <w:rPr>
          <w:rFonts w:ascii="Times New Roman" w:hAnsi="Times New Roman" w:cs="Times New Roman"/>
          <w:sz w:val="24"/>
          <w:szCs w:val="24"/>
        </w:rPr>
        <w:t xml:space="preserve"> </w:t>
      </w:r>
      <w:r w:rsidRPr="000834BA">
        <w:rPr>
          <w:rFonts w:ascii="Times New Roman" w:hAnsi="Times New Roman" w:cs="Times New Roman"/>
          <w:sz w:val="24"/>
          <w:szCs w:val="24"/>
        </w:rPr>
        <w:t>the old balance, reduce that value by the amount being</w:t>
      </w:r>
      <w:r>
        <w:rPr>
          <w:rFonts w:ascii="Times New Roman" w:hAnsi="Times New Roman" w:cs="Times New Roman"/>
          <w:sz w:val="24"/>
          <w:szCs w:val="24"/>
        </w:rPr>
        <w:t xml:space="preserve"> </w:t>
      </w:r>
      <w:r w:rsidRPr="000834BA">
        <w:rPr>
          <w:rFonts w:ascii="Times New Roman" w:hAnsi="Times New Roman" w:cs="Times New Roman"/>
          <w:sz w:val="24"/>
          <w:szCs w:val="24"/>
        </w:rPr>
        <w:t>withdrawn, and write</w:t>
      </w:r>
      <w:r>
        <w:rPr>
          <w:rFonts w:ascii="Times New Roman" w:hAnsi="Times New Roman" w:cs="Times New Roman"/>
          <w:sz w:val="24"/>
          <w:szCs w:val="24"/>
        </w:rPr>
        <w:t xml:space="preserve"> </w:t>
      </w:r>
      <w:r w:rsidRPr="000834BA">
        <w:rPr>
          <w:rFonts w:ascii="Times New Roman" w:hAnsi="Times New Roman" w:cs="Times New Roman"/>
          <w:sz w:val="24"/>
          <w:szCs w:val="24"/>
        </w:rPr>
        <w:t>the result back. If the two programs run concurrently, they may both read the</w:t>
      </w:r>
      <w:r>
        <w:rPr>
          <w:rFonts w:ascii="Times New Roman" w:hAnsi="Times New Roman" w:cs="Times New Roman"/>
          <w:sz w:val="24"/>
          <w:szCs w:val="24"/>
        </w:rPr>
        <w:t xml:space="preserve"> </w:t>
      </w:r>
      <w:r w:rsidRPr="000834BA">
        <w:rPr>
          <w:rFonts w:ascii="Times New Roman" w:hAnsi="Times New Roman" w:cs="Times New Roman"/>
          <w:sz w:val="24"/>
          <w:szCs w:val="24"/>
        </w:rPr>
        <w:t>value $10,000, and write back $9500 and $9900, respectively. Depending on</w:t>
      </w:r>
      <w:r>
        <w:rPr>
          <w:rFonts w:ascii="Times New Roman" w:hAnsi="Times New Roman" w:cs="Times New Roman"/>
          <w:sz w:val="24"/>
          <w:szCs w:val="24"/>
        </w:rPr>
        <w:t xml:space="preserve"> </w:t>
      </w:r>
      <w:r w:rsidRPr="000834BA">
        <w:rPr>
          <w:rFonts w:ascii="Times New Roman" w:hAnsi="Times New Roman" w:cs="Times New Roman"/>
          <w:sz w:val="24"/>
          <w:szCs w:val="24"/>
        </w:rPr>
        <w:t>which one writes the value last, the account balance of department A may</w:t>
      </w:r>
      <w:r>
        <w:rPr>
          <w:rFonts w:ascii="Times New Roman" w:hAnsi="Times New Roman" w:cs="Times New Roman"/>
          <w:sz w:val="24"/>
          <w:szCs w:val="24"/>
        </w:rPr>
        <w:t xml:space="preserve">  </w:t>
      </w:r>
      <w:r w:rsidRPr="000834BA">
        <w:rPr>
          <w:rFonts w:ascii="Times New Roman" w:hAnsi="Times New Roman" w:cs="Times New Roman"/>
          <w:sz w:val="24"/>
          <w:szCs w:val="24"/>
        </w:rPr>
        <w:t>contain either $9500 or $9900, rather than the correct value of $9400. To guard</w:t>
      </w:r>
      <w:r>
        <w:rPr>
          <w:rFonts w:ascii="Times New Roman" w:hAnsi="Times New Roman" w:cs="Times New Roman"/>
          <w:sz w:val="24"/>
          <w:szCs w:val="24"/>
        </w:rPr>
        <w:t xml:space="preserve"> </w:t>
      </w:r>
      <w:r w:rsidRPr="000834BA">
        <w:rPr>
          <w:rFonts w:ascii="Times New Roman" w:hAnsi="Times New Roman" w:cs="Times New Roman"/>
          <w:sz w:val="24"/>
          <w:szCs w:val="24"/>
        </w:rPr>
        <w:t>against this possibility, the system must maintain some form of supervision.</w:t>
      </w:r>
      <w:r>
        <w:rPr>
          <w:rFonts w:ascii="Times New Roman" w:hAnsi="Times New Roman" w:cs="Times New Roman"/>
          <w:sz w:val="24"/>
          <w:szCs w:val="24"/>
        </w:rPr>
        <w:t xml:space="preserve"> </w:t>
      </w:r>
      <w:r w:rsidRPr="000834BA">
        <w:rPr>
          <w:rFonts w:ascii="Times New Roman" w:hAnsi="Times New Roman" w:cs="Times New Roman"/>
          <w:sz w:val="24"/>
          <w:szCs w:val="24"/>
        </w:rPr>
        <w:t>But supervision is difficult to provide because data may be accessed by many</w:t>
      </w:r>
      <w:r>
        <w:rPr>
          <w:rFonts w:ascii="Times New Roman" w:hAnsi="Times New Roman" w:cs="Times New Roman"/>
          <w:sz w:val="24"/>
          <w:szCs w:val="24"/>
        </w:rPr>
        <w:t xml:space="preserve"> </w:t>
      </w:r>
      <w:r w:rsidRPr="000834BA">
        <w:rPr>
          <w:rFonts w:ascii="Times New Roman" w:hAnsi="Times New Roman" w:cs="Times New Roman"/>
          <w:sz w:val="24"/>
          <w:szCs w:val="24"/>
        </w:rPr>
        <w:t>different application programs that have not been coordinated previously.</w:t>
      </w:r>
      <w:r>
        <w:rPr>
          <w:rFonts w:ascii="Times New Roman" w:hAnsi="Times New Roman" w:cs="Times New Roman"/>
          <w:sz w:val="24"/>
          <w:szCs w:val="24"/>
        </w:rPr>
        <w:t xml:space="preserve"> </w:t>
      </w:r>
      <w:r w:rsidRPr="000834BA">
        <w:rPr>
          <w:rFonts w:ascii="Times New Roman" w:hAnsi="Times New Roman" w:cs="Times New Roman"/>
          <w:sz w:val="24"/>
          <w:szCs w:val="24"/>
        </w:rPr>
        <w:t>As another example, suppose a registration program maintains a count of</w:t>
      </w:r>
      <w:r>
        <w:rPr>
          <w:rFonts w:ascii="Times New Roman" w:hAnsi="Times New Roman" w:cs="Times New Roman"/>
          <w:sz w:val="24"/>
          <w:szCs w:val="24"/>
        </w:rPr>
        <w:t xml:space="preserve">  </w:t>
      </w:r>
      <w:r w:rsidRPr="000834BA">
        <w:rPr>
          <w:rFonts w:ascii="Times New Roman" w:hAnsi="Times New Roman" w:cs="Times New Roman"/>
          <w:sz w:val="24"/>
          <w:szCs w:val="24"/>
        </w:rPr>
        <w:t>students registered for a course, in order to enforce limits on the number of</w:t>
      </w:r>
      <w:r>
        <w:rPr>
          <w:rFonts w:ascii="Times New Roman" w:hAnsi="Times New Roman" w:cs="Times New Roman"/>
          <w:sz w:val="24"/>
          <w:szCs w:val="24"/>
        </w:rPr>
        <w:t xml:space="preserve"> </w:t>
      </w:r>
      <w:r w:rsidRPr="000834BA">
        <w:rPr>
          <w:rFonts w:ascii="Times New Roman" w:hAnsi="Times New Roman" w:cs="Times New Roman"/>
          <w:sz w:val="24"/>
          <w:szCs w:val="24"/>
        </w:rPr>
        <w:t>students registered.</w:t>
      </w:r>
      <w:r>
        <w:rPr>
          <w:rFonts w:ascii="Times New Roman" w:hAnsi="Times New Roman" w:cs="Times New Roman"/>
          <w:sz w:val="24"/>
          <w:szCs w:val="24"/>
        </w:rPr>
        <w:t xml:space="preserve"> </w:t>
      </w:r>
      <w:r w:rsidRPr="000834BA">
        <w:rPr>
          <w:rFonts w:ascii="Times New Roman" w:hAnsi="Times New Roman" w:cs="Times New Roman"/>
          <w:sz w:val="24"/>
          <w:szCs w:val="24"/>
        </w:rPr>
        <w:t>When a student registers, the program reads the current</w:t>
      </w:r>
      <w:r>
        <w:rPr>
          <w:rFonts w:ascii="Times New Roman" w:hAnsi="Times New Roman" w:cs="Times New Roman"/>
          <w:sz w:val="24"/>
          <w:szCs w:val="24"/>
        </w:rPr>
        <w:t xml:space="preserve"> </w:t>
      </w:r>
      <w:r w:rsidRPr="000834BA">
        <w:rPr>
          <w:rFonts w:ascii="Times New Roman" w:hAnsi="Times New Roman" w:cs="Times New Roman"/>
          <w:sz w:val="24"/>
          <w:szCs w:val="24"/>
        </w:rPr>
        <w:t>count for the courses, verifies that the count is not already at the limit, adds</w:t>
      </w:r>
      <w:r>
        <w:rPr>
          <w:rFonts w:ascii="Times New Roman" w:hAnsi="Times New Roman" w:cs="Times New Roman"/>
          <w:sz w:val="24"/>
          <w:szCs w:val="24"/>
        </w:rPr>
        <w:t xml:space="preserve"> </w:t>
      </w:r>
      <w:r w:rsidRPr="000834BA">
        <w:rPr>
          <w:rFonts w:ascii="Times New Roman" w:hAnsi="Times New Roman" w:cs="Times New Roman"/>
          <w:sz w:val="24"/>
          <w:szCs w:val="24"/>
        </w:rPr>
        <w:t>one to the count, and stores the count back in the database. Suppose two</w:t>
      </w:r>
      <w:r>
        <w:rPr>
          <w:rFonts w:ascii="Times New Roman" w:hAnsi="Times New Roman" w:cs="Times New Roman"/>
          <w:sz w:val="24"/>
          <w:szCs w:val="24"/>
        </w:rPr>
        <w:t xml:space="preserve"> </w:t>
      </w:r>
      <w:r w:rsidRPr="000834BA">
        <w:rPr>
          <w:rFonts w:ascii="Times New Roman" w:hAnsi="Times New Roman" w:cs="Times New Roman"/>
          <w:sz w:val="24"/>
          <w:szCs w:val="24"/>
        </w:rPr>
        <w:t>students register concurrently, with the count at (say) 39. The two program</w:t>
      </w:r>
      <w:r>
        <w:rPr>
          <w:rFonts w:ascii="Times New Roman" w:hAnsi="Times New Roman" w:cs="Times New Roman"/>
          <w:sz w:val="24"/>
          <w:szCs w:val="24"/>
        </w:rPr>
        <w:t xml:space="preserve"> </w:t>
      </w:r>
      <w:r w:rsidRPr="000834BA">
        <w:rPr>
          <w:rFonts w:ascii="Times New Roman" w:hAnsi="Times New Roman" w:cs="Times New Roman"/>
          <w:sz w:val="24"/>
          <w:szCs w:val="24"/>
        </w:rPr>
        <w:t>executions may both read the value 39, and both would then write back 40,leading to an incorrect increase of only 1, even though two students successfully</w:t>
      </w:r>
      <w:r>
        <w:rPr>
          <w:rFonts w:ascii="Times New Roman" w:hAnsi="Times New Roman" w:cs="Times New Roman"/>
          <w:sz w:val="24"/>
          <w:szCs w:val="24"/>
        </w:rPr>
        <w:t xml:space="preserve"> </w:t>
      </w:r>
      <w:r w:rsidRPr="000834BA">
        <w:rPr>
          <w:rFonts w:ascii="Times New Roman" w:hAnsi="Times New Roman" w:cs="Times New Roman"/>
          <w:sz w:val="24"/>
          <w:szCs w:val="24"/>
        </w:rPr>
        <w:t>registered for the course and the count should be 41. Furthermore,</w:t>
      </w:r>
      <w:r>
        <w:rPr>
          <w:rFonts w:ascii="Times New Roman" w:hAnsi="Times New Roman" w:cs="Times New Roman"/>
          <w:sz w:val="24"/>
          <w:szCs w:val="24"/>
        </w:rPr>
        <w:t xml:space="preserve"> </w:t>
      </w:r>
      <w:r w:rsidRPr="000834BA">
        <w:rPr>
          <w:rFonts w:ascii="Times New Roman" w:hAnsi="Times New Roman" w:cs="Times New Roman"/>
          <w:sz w:val="24"/>
          <w:szCs w:val="24"/>
        </w:rPr>
        <w:t>suppose the course registration limit was 40; in the above case both students</w:t>
      </w:r>
      <w:r>
        <w:rPr>
          <w:rFonts w:ascii="Times New Roman" w:hAnsi="Times New Roman" w:cs="Times New Roman"/>
          <w:sz w:val="24"/>
          <w:szCs w:val="24"/>
        </w:rPr>
        <w:t xml:space="preserve"> </w:t>
      </w:r>
      <w:r w:rsidRPr="000834BA">
        <w:rPr>
          <w:rFonts w:ascii="Times New Roman" w:hAnsi="Times New Roman" w:cs="Times New Roman"/>
          <w:sz w:val="24"/>
          <w:szCs w:val="24"/>
        </w:rPr>
        <w:t>would be able to register, leading to a violation of the limit of 40 students.</w:t>
      </w:r>
      <w:r>
        <w:rPr>
          <w:rFonts w:ascii="Times New Roman" w:hAnsi="Times New Roman" w:cs="Times New Roman"/>
          <w:sz w:val="24"/>
          <w:szCs w:val="24"/>
        </w:rPr>
        <w:t xml:space="preserve"> </w:t>
      </w:r>
    </w:p>
    <w:p w:rsidR="00F70CD4" w:rsidRDefault="00F70CD4" w:rsidP="00F70CD4">
      <w:pPr>
        <w:jc w:val="both"/>
        <w:rPr>
          <w:rFonts w:ascii="Times New Roman" w:hAnsi="Times New Roman" w:cs="Times New Roman"/>
          <w:sz w:val="24"/>
          <w:szCs w:val="24"/>
        </w:rPr>
      </w:pPr>
      <w:r w:rsidRPr="000834BA">
        <w:rPr>
          <w:rFonts w:ascii="Times New Roman" w:hAnsi="Times New Roman" w:cs="Times New Roman"/>
          <w:sz w:val="24"/>
          <w:szCs w:val="24"/>
        </w:rPr>
        <w:t xml:space="preserve">• </w:t>
      </w:r>
      <w:r w:rsidRPr="000834BA">
        <w:rPr>
          <w:rFonts w:ascii="Times New Roman" w:hAnsi="Times New Roman" w:cs="Times New Roman"/>
          <w:b/>
          <w:sz w:val="24"/>
          <w:szCs w:val="24"/>
        </w:rPr>
        <w:t>Security problems:</w:t>
      </w:r>
      <w:r w:rsidRPr="000834BA">
        <w:rPr>
          <w:rFonts w:ascii="Times New Roman" w:hAnsi="Times New Roman" w:cs="Times New Roman"/>
          <w:sz w:val="24"/>
          <w:szCs w:val="24"/>
        </w:rPr>
        <w:t xml:space="preserve"> Not every user of the database system should be able</w:t>
      </w:r>
      <w:r>
        <w:rPr>
          <w:rFonts w:ascii="Times New Roman" w:hAnsi="Times New Roman" w:cs="Times New Roman"/>
          <w:sz w:val="24"/>
          <w:szCs w:val="24"/>
        </w:rPr>
        <w:t xml:space="preserve"> </w:t>
      </w:r>
      <w:r w:rsidRPr="000834BA">
        <w:rPr>
          <w:rFonts w:ascii="Times New Roman" w:hAnsi="Times New Roman" w:cs="Times New Roman"/>
          <w:sz w:val="24"/>
          <w:szCs w:val="24"/>
        </w:rPr>
        <w:t>to access all the data. For example, in a university, payroll personnel need</w:t>
      </w:r>
      <w:r>
        <w:rPr>
          <w:rFonts w:ascii="Times New Roman" w:hAnsi="Times New Roman" w:cs="Times New Roman"/>
          <w:sz w:val="24"/>
          <w:szCs w:val="24"/>
        </w:rPr>
        <w:t xml:space="preserve"> </w:t>
      </w:r>
      <w:r w:rsidRPr="000834BA">
        <w:rPr>
          <w:rFonts w:ascii="Times New Roman" w:hAnsi="Times New Roman" w:cs="Times New Roman"/>
          <w:sz w:val="24"/>
          <w:szCs w:val="24"/>
        </w:rPr>
        <w:t>to see only that part of the database that has financial information. They do</w:t>
      </w:r>
      <w:r>
        <w:rPr>
          <w:rFonts w:ascii="Times New Roman" w:hAnsi="Times New Roman" w:cs="Times New Roman"/>
          <w:sz w:val="24"/>
          <w:szCs w:val="24"/>
        </w:rPr>
        <w:t xml:space="preserve"> </w:t>
      </w:r>
      <w:r w:rsidRPr="000834BA">
        <w:rPr>
          <w:rFonts w:ascii="Times New Roman" w:hAnsi="Times New Roman" w:cs="Times New Roman"/>
          <w:sz w:val="24"/>
          <w:szCs w:val="24"/>
        </w:rPr>
        <w:t xml:space="preserve">not need access to information about academic records. But, since </w:t>
      </w:r>
      <w:r w:rsidRPr="000834BA">
        <w:rPr>
          <w:rFonts w:ascii="Times New Roman" w:hAnsi="Times New Roman" w:cs="Times New Roman"/>
          <w:sz w:val="24"/>
          <w:szCs w:val="24"/>
        </w:rPr>
        <w:lastRenderedPageBreak/>
        <w:t>application</w:t>
      </w:r>
      <w:r>
        <w:rPr>
          <w:rFonts w:ascii="Times New Roman" w:hAnsi="Times New Roman" w:cs="Times New Roman"/>
          <w:sz w:val="24"/>
          <w:szCs w:val="24"/>
        </w:rPr>
        <w:t xml:space="preserve"> </w:t>
      </w:r>
      <w:r w:rsidRPr="000834BA">
        <w:rPr>
          <w:rFonts w:ascii="Times New Roman" w:hAnsi="Times New Roman" w:cs="Times New Roman"/>
          <w:sz w:val="24"/>
          <w:szCs w:val="24"/>
        </w:rPr>
        <w:t>programs are added to the file-processing system in an ad hoc manner,</w:t>
      </w:r>
      <w:r>
        <w:rPr>
          <w:rFonts w:ascii="Times New Roman" w:hAnsi="Times New Roman" w:cs="Times New Roman"/>
          <w:sz w:val="24"/>
          <w:szCs w:val="24"/>
        </w:rPr>
        <w:t xml:space="preserve"> </w:t>
      </w:r>
      <w:r w:rsidRPr="000834BA">
        <w:rPr>
          <w:rFonts w:ascii="Times New Roman" w:hAnsi="Times New Roman" w:cs="Times New Roman"/>
          <w:sz w:val="24"/>
          <w:szCs w:val="24"/>
        </w:rPr>
        <w:t>enforcing such security constraints is difficult.</w:t>
      </w:r>
      <w:r>
        <w:rPr>
          <w:rFonts w:ascii="Times New Roman" w:hAnsi="Times New Roman" w:cs="Times New Roman"/>
          <w:sz w:val="24"/>
          <w:szCs w:val="24"/>
        </w:rPr>
        <w:t xml:space="preserve"> </w:t>
      </w:r>
    </w:p>
    <w:p w:rsidR="00F70CD4" w:rsidRPr="000834BA" w:rsidRDefault="00F70CD4" w:rsidP="00F70CD4">
      <w:pPr>
        <w:ind w:firstLine="720"/>
        <w:jc w:val="both"/>
        <w:rPr>
          <w:rFonts w:ascii="Times New Roman" w:hAnsi="Times New Roman" w:cs="Times New Roman"/>
          <w:sz w:val="24"/>
          <w:szCs w:val="24"/>
        </w:rPr>
      </w:pPr>
      <w:r w:rsidRPr="000834BA">
        <w:rPr>
          <w:rFonts w:ascii="Times New Roman" w:hAnsi="Times New Roman" w:cs="Times New Roman"/>
          <w:sz w:val="24"/>
          <w:szCs w:val="24"/>
        </w:rPr>
        <w:t>These difficulties, among others, prompted the development of database systems.</w:t>
      </w:r>
      <w:r>
        <w:rPr>
          <w:rFonts w:ascii="Times New Roman" w:hAnsi="Times New Roman" w:cs="Times New Roman"/>
          <w:sz w:val="24"/>
          <w:szCs w:val="24"/>
        </w:rPr>
        <w:t xml:space="preserve"> </w:t>
      </w:r>
      <w:r w:rsidRPr="000834BA">
        <w:rPr>
          <w:rFonts w:ascii="Times New Roman" w:hAnsi="Times New Roman" w:cs="Times New Roman"/>
          <w:sz w:val="24"/>
          <w:szCs w:val="24"/>
        </w:rPr>
        <w:t>In what follows, we shall see the concepts and algorithms that enable</w:t>
      </w:r>
      <w:r>
        <w:rPr>
          <w:rFonts w:ascii="Times New Roman" w:hAnsi="Times New Roman" w:cs="Times New Roman"/>
          <w:sz w:val="24"/>
          <w:szCs w:val="24"/>
        </w:rPr>
        <w:t xml:space="preserve"> </w:t>
      </w:r>
      <w:r w:rsidRPr="000834BA">
        <w:rPr>
          <w:rFonts w:ascii="Times New Roman" w:hAnsi="Times New Roman" w:cs="Times New Roman"/>
          <w:sz w:val="24"/>
          <w:szCs w:val="24"/>
        </w:rPr>
        <w:t xml:space="preserve">database systems to solve the problems with file-processing systems. </w:t>
      </w:r>
      <w:r>
        <w:rPr>
          <w:rFonts w:ascii="Times New Roman" w:hAnsi="Times New Roman" w:cs="Times New Roman"/>
          <w:sz w:val="24"/>
          <w:szCs w:val="24"/>
        </w:rPr>
        <w:t xml:space="preserve"> </w:t>
      </w:r>
    </w:p>
    <w:p w:rsidR="00F70CD4" w:rsidRPr="004D7F27" w:rsidRDefault="00F70CD4" w:rsidP="00F70CD4">
      <w:pPr>
        <w:pStyle w:val="Heading2"/>
        <w:spacing w:before="272" w:beforeAutospacing="0" w:after="136" w:afterAutospacing="0"/>
        <w:ind w:left="68"/>
        <w:jc w:val="both"/>
        <w:rPr>
          <w:bCs w:val="0"/>
          <w:color w:val="000000" w:themeColor="text1"/>
          <w:spacing w:val="27"/>
          <w:szCs w:val="24"/>
        </w:rPr>
      </w:pPr>
      <w:r>
        <w:rPr>
          <w:bCs w:val="0"/>
          <w:color w:val="000000" w:themeColor="text1"/>
          <w:spacing w:val="27"/>
          <w:szCs w:val="24"/>
        </w:rPr>
        <w:t>4</w:t>
      </w:r>
      <w:r w:rsidRPr="004D7F27">
        <w:rPr>
          <w:bCs w:val="0"/>
          <w:color w:val="000000" w:themeColor="text1"/>
          <w:spacing w:val="27"/>
          <w:szCs w:val="24"/>
        </w:rPr>
        <w:t>.</w:t>
      </w:r>
      <w:r>
        <w:rPr>
          <w:bCs w:val="0"/>
          <w:color w:val="000000" w:themeColor="text1"/>
          <w:spacing w:val="27"/>
          <w:szCs w:val="24"/>
        </w:rPr>
        <w:t xml:space="preserve"> </w:t>
      </w:r>
      <w:r w:rsidRPr="004D7F27">
        <w:rPr>
          <w:bCs w:val="0"/>
          <w:color w:val="000000" w:themeColor="text1"/>
          <w:spacing w:val="27"/>
          <w:szCs w:val="24"/>
        </w:rPr>
        <w:t>Advantages of DBMS</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.1 Controlling of Redundancy :</w:t>
      </w:r>
    </w:p>
    <w:p w:rsidR="00F70CD4"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 xml:space="preserve">Data redundancy refers to the </w:t>
      </w:r>
      <w:r w:rsidRPr="002D6FEA">
        <w:rPr>
          <w:rFonts w:ascii="Times New Roman" w:hAnsi="Times New Roman" w:cs="Times New Roman"/>
          <w:b/>
          <w:color w:val="333333"/>
          <w:spacing w:val="14"/>
          <w:sz w:val="24"/>
          <w:szCs w:val="24"/>
        </w:rPr>
        <w:t>duplication of data (i.e storing same data multiple times).</w:t>
      </w:r>
      <w:r w:rsidRPr="008F210F">
        <w:rPr>
          <w:rFonts w:ascii="Times New Roman" w:hAnsi="Times New Roman" w:cs="Times New Roman"/>
          <w:color w:val="333333"/>
          <w:spacing w:val="14"/>
          <w:sz w:val="24"/>
          <w:szCs w:val="24"/>
        </w:rPr>
        <w:t xml:space="preserve"> In a database system, by having a centralized database and centralized control of data by the DBA the unnecessary duplication of data is avoided. It also eliminates the extra time for processing the large volume of data. It results in saving the storage space.</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.2 Improved Data Sharing :</w:t>
      </w:r>
    </w:p>
    <w:p w:rsidR="00F70CD4" w:rsidRPr="008F210F"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DBMS allows a user to share the data in any number of application programs.</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.3 Data Integrity :</w:t>
      </w:r>
    </w:p>
    <w:p w:rsidR="00F70CD4" w:rsidRDefault="00F70CD4" w:rsidP="00F70CD4">
      <w:pPr>
        <w:ind w:left="68"/>
        <w:jc w:val="both"/>
        <w:rPr>
          <w:rFonts w:ascii="Times New Roman" w:hAnsi="Times New Roman" w:cs="Times New Roman"/>
          <w:color w:val="333333"/>
          <w:sz w:val="24"/>
          <w:szCs w:val="24"/>
          <w:shd w:val="clear" w:color="auto" w:fill="FFFFFF"/>
        </w:rPr>
      </w:pPr>
      <w:r w:rsidRPr="00E622C0">
        <w:rPr>
          <w:rFonts w:ascii="Times New Roman" w:hAnsi="Times New Roman" w:cs="Times New Roman"/>
          <w:color w:val="333333"/>
          <w:sz w:val="24"/>
          <w:szCs w:val="24"/>
          <w:shd w:val="clear" w:color="auto" w:fill="FFFFFF"/>
        </w:rPr>
        <w:t xml:space="preserve">Data integrity is the overall completeness, accuracy and consistency of data. </w:t>
      </w:r>
      <w:r>
        <w:rPr>
          <w:rFonts w:ascii="Times New Roman" w:hAnsi="Times New Roman" w:cs="Times New Roman"/>
          <w:color w:val="333333"/>
          <w:sz w:val="24"/>
          <w:szCs w:val="24"/>
          <w:shd w:val="clear" w:color="auto" w:fill="FFFFFF"/>
        </w:rPr>
        <w:t>For example a bank maintains separate customer files for each type of account, when a customer moves to a new address, his/her address field must be updated in all customer files containing this customer record.</w:t>
      </w:r>
    </w:p>
    <w:p w:rsidR="00F70CD4" w:rsidRPr="008F210F" w:rsidRDefault="00F70CD4" w:rsidP="00F70CD4">
      <w:pPr>
        <w:ind w:left="68"/>
        <w:jc w:val="both"/>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Integrity of data is necessary to avoid confusion that may result when one file is updated while others are not.</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.4 Security :</w:t>
      </w:r>
    </w:p>
    <w:p w:rsidR="00F70CD4"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Having complete authority over the operational data, enables the DBA in ensuring that the only mean of access to the database is through proper channels. The DBA can define authorization checks to be carried out whenever access to sensitive data is attempted.</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.5 Data Consistency :</w:t>
      </w:r>
    </w:p>
    <w:p w:rsidR="00F70CD4" w:rsidRPr="008F210F"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By eliminating data redundancy, we greatly reduce the opportunities for inconsistency. For example: is a customer address is stored only once, we cannot have disagreement on the stored values. Also updating data values is greatly simplified when each value is stored in one place only. Finally, we avoid the wasted storage that results from redundant data storage.</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.6 Efficient Data Access :</w:t>
      </w:r>
    </w:p>
    <w:p w:rsidR="00F70CD4" w:rsidRPr="008F210F"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lastRenderedPageBreak/>
        <w:t>In a database system, the data is managed by the DBMS and all access to the data is through the DBMS providing a key to effective data processing</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.7 Enforcements of Standards :</w:t>
      </w:r>
    </w:p>
    <w:p w:rsidR="00F70CD4" w:rsidRPr="008F210F"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With the centralized of data, DBA can establish and enforce the data standards which may include the naming conventions, data quality standards etc.</w:t>
      </w:r>
    </w:p>
    <w:p w:rsidR="00F70CD4" w:rsidRPr="008F210F" w:rsidRDefault="00F70CD4" w:rsidP="00F70CD4">
      <w:pPr>
        <w:pStyle w:val="Heading4"/>
        <w:keepNext w:val="0"/>
        <w:keepLines w:val="0"/>
        <w:spacing w:before="136" w:after="136" w:line="240" w:lineRule="auto"/>
        <w:jc w:val="both"/>
        <w:rPr>
          <w:rFonts w:ascii="Times New Roman" w:hAnsi="Times New Roman" w:cs="Times New Roman"/>
          <w:b w:val="0"/>
          <w:bCs w:val="0"/>
          <w:color w:val="6A5ACD"/>
          <w:spacing w:val="27"/>
          <w:sz w:val="24"/>
          <w:szCs w:val="24"/>
        </w:rPr>
      </w:pPr>
      <w:r>
        <w:rPr>
          <w:rFonts w:ascii="Times New Roman" w:hAnsi="Times New Roman" w:cs="Times New Roman"/>
          <w:b w:val="0"/>
          <w:bCs w:val="0"/>
          <w:color w:val="6A5ACD"/>
          <w:spacing w:val="27"/>
          <w:sz w:val="24"/>
          <w:szCs w:val="24"/>
        </w:rPr>
        <w:t>4</w:t>
      </w:r>
      <w:r w:rsidRPr="00413A7B">
        <w:rPr>
          <w:rFonts w:ascii="Times New Roman" w:hAnsi="Times New Roman" w:cs="Times New Roman"/>
          <w:b w:val="0"/>
          <w:bCs w:val="0"/>
          <w:color w:val="000000" w:themeColor="text1"/>
          <w:spacing w:val="27"/>
          <w:sz w:val="24"/>
          <w:szCs w:val="24"/>
        </w:rPr>
        <w:t>.8 Data Independence :</w:t>
      </w:r>
    </w:p>
    <w:p w:rsidR="00F70CD4" w:rsidRPr="008F210F"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In</w:t>
      </w:r>
      <w:r>
        <w:rPr>
          <w:rFonts w:ascii="Times New Roman" w:hAnsi="Times New Roman" w:cs="Times New Roman"/>
          <w:color w:val="333333"/>
          <w:spacing w:val="14"/>
          <w:sz w:val="24"/>
          <w:szCs w:val="24"/>
        </w:rPr>
        <w:t xml:space="preserve"> </w:t>
      </w:r>
      <w:r w:rsidRPr="008F210F">
        <w:rPr>
          <w:rFonts w:ascii="Times New Roman" w:hAnsi="Times New Roman" w:cs="Times New Roman"/>
          <w:color w:val="333333"/>
          <w:spacing w:val="14"/>
          <w:sz w:val="24"/>
          <w:szCs w:val="24"/>
        </w:rPr>
        <w:t>a database system, the database management system provides the interface between the application programs and the data. When changes are made to the data representation, the meta data obtained by the DBMS is changed but the DBMS is continues to provide the data to application program in the previously used way. The DBMs handles the task of transformation of data wherever necessary.</w:t>
      </w:r>
    </w:p>
    <w:p w:rsidR="00F70CD4" w:rsidRPr="00413A7B" w:rsidRDefault="00F70CD4" w:rsidP="00F70CD4">
      <w:pPr>
        <w:pStyle w:val="Heading4"/>
        <w:keepNext w:val="0"/>
        <w:keepLines w:val="0"/>
        <w:spacing w:before="136" w:after="136" w:line="240" w:lineRule="auto"/>
        <w:jc w:val="both"/>
        <w:rPr>
          <w:rFonts w:ascii="Times New Roman" w:hAnsi="Times New Roman" w:cs="Times New Roman"/>
          <w:b w:val="0"/>
          <w:bCs w:val="0"/>
          <w:color w:val="000000" w:themeColor="text1"/>
          <w:spacing w:val="27"/>
          <w:sz w:val="24"/>
          <w:szCs w:val="24"/>
        </w:rPr>
      </w:pPr>
      <w:r>
        <w:rPr>
          <w:rFonts w:ascii="Times New Roman" w:hAnsi="Times New Roman" w:cs="Times New Roman"/>
          <w:b w:val="0"/>
          <w:bCs w:val="0"/>
          <w:color w:val="000000" w:themeColor="text1"/>
          <w:spacing w:val="27"/>
          <w:sz w:val="24"/>
          <w:szCs w:val="24"/>
        </w:rPr>
        <w:t>4</w:t>
      </w:r>
      <w:r w:rsidRPr="00413A7B">
        <w:rPr>
          <w:rFonts w:ascii="Times New Roman" w:hAnsi="Times New Roman" w:cs="Times New Roman"/>
          <w:b w:val="0"/>
          <w:bCs w:val="0"/>
          <w:color w:val="000000" w:themeColor="text1"/>
          <w:spacing w:val="27"/>
          <w:sz w:val="24"/>
          <w:szCs w:val="24"/>
        </w:rPr>
        <w:t>.9 Reduced Application Development and Maintenance Time :</w:t>
      </w:r>
    </w:p>
    <w:p w:rsidR="00F70CD4" w:rsidRDefault="00F70CD4" w:rsidP="00F70CD4">
      <w:pPr>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DBMS supports many important functions that are common to many applications, accessing data stored in the DBMS, which facilitates the quick development of application.</w:t>
      </w:r>
    </w:p>
    <w:p w:rsidR="00F70CD4" w:rsidRPr="00413A7B" w:rsidRDefault="00F70CD4" w:rsidP="00F70CD4">
      <w:pPr>
        <w:jc w:val="both"/>
        <w:rPr>
          <w:rFonts w:ascii="Times New Roman" w:hAnsi="Times New Roman" w:cs="Times New Roman"/>
          <w:color w:val="000000" w:themeColor="text1"/>
          <w:spacing w:val="14"/>
          <w:sz w:val="24"/>
          <w:szCs w:val="24"/>
        </w:rPr>
      </w:pPr>
      <w:r>
        <w:rPr>
          <w:rFonts w:ascii="Times New Roman" w:hAnsi="Times New Roman" w:cs="Times New Roman"/>
          <w:b/>
          <w:bCs/>
          <w:color w:val="000000" w:themeColor="text1"/>
          <w:spacing w:val="27"/>
          <w:sz w:val="32"/>
          <w:szCs w:val="24"/>
        </w:rPr>
        <w:t>5</w:t>
      </w:r>
      <w:r w:rsidRPr="00413A7B">
        <w:rPr>
          <w:rFonts w:ascii="Times New Roman" w:hAnsi="Times New Roman" w:cs="Times New Roman"/>
          <w:b/>
          <w:bCs/>
          <w:color w:val="000000" w:themeColor="text1"/>
          <w:spacing w:val="27"/>
          <w:sz w:val="32"/>
          <w:szCs w:val="24"/>
        </w:rPr>
        <w:t>. Disadvantages of DBMS</w:t>
      </w:r>
    </w:p>
    <w:p w:rsidR="00F70CD4" w:rsidRPr="008F210F"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Increased Complexity</w:t>
      </w:r>
    </w:p>
    <w:p w:rsidR="00F70CD4" w:rsidRPr="008F210F"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Requirement of New and Specialized Manpowers</w:t>
      </w:r>
    </w:p>
    <w:p w:rsidR="00F70CD4"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Large Size of DBMS</w:t>
      </w:r>
    </w:p>
    <w:p w:rsidR="00F70CD4"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Pr>
          <w:rFonts w:ascii="Times New Roman" w:hAnsi="Times New Roman" w:cs="Times New Roman"/>
          <w:color w:val="333333"/>
          <w:spacing w:val="14"/>
          <w:sz w:val="24"/>
          <w:szCs w:val="24"/>
        </w:rPr>
        <w:t>Increased installation and management cost</w:t>
      </w:r>
    </w:p>
    <w:p w:rsidR="00F70CD4"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Pr>
          <w:rFonts w:ascii="Times New Roman" w:hAnsi="Times New Roman" w:cs="Times New Roman"/>
          <w:color w:val="333333"/>
          <w:spacing w:val="14"/>
          <w:sz w:val="24"/>
          <w:szCs w:val="24"/>
        </w:rPr>
        <w:t>Additional hardware cost</w:t>
      </w:r>
    </w:p>
    <w:p w:rsidR="00F70CD4"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Pr>
          <w:rFonts w:ascii="Times New Roman" w:hAnsi="Times New Roman" w:cs="Times New Roman"/>
          <w:color w:val="333333"/>
          <w:spacing w:val="14"/>
          <w:sz w:val="24"/>
          <w:szCs w:val="24"/>
        </w:rPr>
        <w:t>Conversion cost</w:t>
      </w:r>
    </w:p>
    <w:p w:rsidR="00F70CD4"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Pr>
          <w:rFonts w:ascii="Times New Roman" w:hAnsi="Times New Roman" w:cs="Times New Roman"/>
          <w:color w:val="333333"/>
          <w:spacing w:val="14"/>
          <w:sz w:val="24"/>
          <w:szCs w:val="24"/>
        </w:rPr>
        <w:t>Need for explicit backup and recovery</w:t>
      </w:r>
    </w:p>
    <w:p w:rsidR="00F70CD4" w:rsidRPr="008F210F" w:rsidRDefault="00F70CD4" w:rsidP="00F70CD4">
      <w:pPr>
        <w:numPr>
          <w:ilvl w:val="0"/>
          <w:numId w:val="18"/>
        </w:numPr>
        <w:spacing w:after="0" w:line="408" w:lineRule="atLeast"/>
        <w:ind w:left="68"/>
        <w:jc w:val="both"/>
        <w:rPr>
          <w:rFonts w:ascii="Times New Roman" w:hAnsi="Times New Roman" w:cs="Times New Roman"/>
          <w:color w:val="333333"/>
          <w:spacing w:val="14"/>
          <w:sz w:val="24"/>
          <w:szCs w:val="24"/>
        </w:rPr>
      </w:pPr>
      <w:r>
        <w:rPr>
          <w:rFonts w:ascii="Times New Roman" w:hAnsi="Times New Roman" w:cs="Times New Roman"/>
          <w:color w:val="333333"/>
          <w:spacing w:val="14"/>
          <w:sz w:val="24"/>
          <w:szCs w:val="24"/>
        </w:rPr>
        <w:t>Organizational conflict</w:t>
      </w:r>
    </w:p>
    <w:p w:rsidR="00F70CD4" w:rsidRDefault="00F70CD4" w:rsidP="00F70CD4">
      <w:pPr>
        <w:spacing w:after="0" w:line="408" w:lineRule="atLeast"/>
        <w:jc w:val="both"/>
        <w:rPr>
          <w:b/>
          <w:bCs/>
          <w:color w:val="000000" w:themeColor="text1"/>
          <w:spacing w:val="27"/>
          <w:sz w:val="32"/>
          <w:szCs w:val="24"/>
        </w:rPr>
      </w:pPr>
    </w:p>
    <w:p w:rsidR="00F70CD4" w:rsidRPr="004E1408" w:rsidRDefault="00F70CD4" w:rsidP="00F70CD4">
      <w:pPr>
        <w:spacing w:after="0" w:line="408" w:lineRule="atLeast"/>
        <w:jc w:val="both"/>
        <w:rPr>
          <w:rFonts w:ascii="Times New Roman" w:hAnsi="Times New Roman" w:cs="Times New Roman"/>
          <w:b/>
          <w:color w:val="333333"/>
          <w:spacing w:val="14"/>
          <w:sz w:val="34"/>
          <w:szCs w:val="24"/>
        </w:rPr>
      </w:pPr>
      <w:r>
        <w:rPr>
          <w:b/>
          <w:bCs/>
          <w:color w:val="000000" w:themeColor="text1"/>
          <w:spacing w:val="27"/>
          <w:sz w:val="32"/>
          <w:szCs w:val="24"/>
        </w:rPr>
        <w:t>6.</w:t>
      </w:r>
      <w:r w:rsidRPr="004E1408">
        <w:rPr>
          <w:b/>
          <w:bCs/>
          <w:color w:val="000000" w:themeColor="text1"/>
          <w:spacing w:val="27"/>
          <w:sz w:val="32"/>
          <w:szCs w:val="24"/>
        </w:rPr>
        <w:t xml:space="preserve"> </w:t>
      </w:r>
      <w:r w:rsidRPr="004E1408">
        <w:rPr>
          <w:rFonts w:ascii="Times New Roman" w:hAnsi="Times New Roman" w:cs="Times New Roman"/>
          <w:b/>
          <w:color w:val="333333"/>
          <w:spacing w:val="14"/>
          <w:sz w:val="34"/>
          <w:szCs w:val="24"/>
        </w:rPr>
        <w:t>Database System versus File System</w:t>
      </w:r>
    </w:p>
    <w:p w:rsidR="00F70CD4" w:rsidRPr="004E1408" w:rsidRDefault="00F70CD4" w:rsidP="00F70CD4">
      <w:pPr>
        <w:spacing w:after="0" w:line="408" w:lineRule="atLeast"/>
        <w:jc w:val="both"/>
        <w:rPr>
          <w:rFonts w:ascii="Times New Roman" w:hAnsi="Times New Roman" w:cs="Times New Roman"/>
          <w:b/>
          <w:color w:val="333333"/>
          <w:spacing w:val="14"/>
          <w:sz w:val="34"/>
          <w:szCs w:val="24"/>
        </w:rPr>
      </w:pPr>
    </w:p>
    <w:tbl>
      <w:tblPr>
        <w:tblW w:w="1101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5169"/>
        <w:gridCol w:w="5848"/>
      </w:tblGrid>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b/>
                <w:bCs/>
                <w:color w:val="333333"/>
                <w:spacing w:val="14"/>
                <w:sz w:val="24"/>
                <w:szCs w:val="24"/>
              </w:rPr>
            </w:pPr>
            <w:r w:rsidRPr="008F210F">
              <w:rPr>
                <w:rFonts w:ascii="Times New Roman" w:hAnsi="Times New Roman" w:cs="Times New Roman"/>
                <w:b/>
                <w:bCs/>
                <w:color w:val="333333"/>
                <w:spacing w:val="14"/>
                <w:sz w:val="24"/>
                <w:szCs w:val="24"/>
              </w:rPr>
              <w:t>DBMS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b/>
                <w:bCs/>
                <w:color w:val="333333"/>
                <w:spacing w:val="14"/>
                <w:sz w:val="24"/>
                <w:szCs w:val="24"/>
              </w:rPr>
            </w:pPr>
            <w:r w:rsidRPr="008F210F">
              <w:rPr>
                <w:rFonts w:ascii="Times New Roman" w:hAnsi="Times New Roman" w:cs="Times New Roman"/>
                <w:b/>
                <w:bCs/>
                <w:color w:val="333333"/>
                <w:spacing w:val="14"/>
                <w:sz w:val="24"/>
                <w:szCs w:val="24"/>
              </w:rPr>
              <w:t>File Processing System</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Minimal data redundancy problem in DBMS</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Data Redundancy problem exits</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Data Inconsistency does not exist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Data Inconsistency exist here</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lastRenderedPageBreak/>
              <w:t>Accessing database is easier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Accessing is comparatively difficult</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The problem of data isolation is not found in database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Data is scattered in various files and files may be of different format, so data isolation problem exists</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Transactions like insert, delete, view, updating, etc are possible in database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In file system, transactions are not possible</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Concurrent access and recovery is possible in database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Concurrent access and recovery is not possible</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Security of data</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Security of data is not good</w:t>
            </w:r>
          </w:p>
        </w:tc>
      </w:tr>
      <w:tr w:rsidR="00F70CD4" w:rsidRPr="008F210F" w:rsidTr="00FA2558">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A database manager (administrator) stores the relationship in form of structural tables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8" w:type="dxa"/>
              <w:left w:w="68" w:type="dxa"/>
              <w:bottom w:w="68" w:type="dxa"/>
              <w:right w:w="68" w:type="dxa"/>
            </w:tcMar>
            <w:vAlign w:val="center"/>
            <w:hideMark/>
          </w:tcPr>
          <w:p w:rsidR="00F70CD4" w:rsidRPr="008F210F" w:rsidRDefault="00F70CD4" w:rsidP="00FA2558">
            <w:p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A file manager is used to store all relationships in directories in file systems.</w:t>
            </w:r>
          </w:p>
        </w:tc>
      </w:tr>
    </w:tbl>
    <w:p w:rsidR="00F70CD4" w:rsidRDefault="00F70CD4" w:rsidP="00F70CD4">
      <w:pPr>
        <w:pStyle w:val="Heading2"/>
        <w:spacing w:before="272" w:beforeAutospacing="0" w:after="136" w:afterAutospacing="0"/>
        <w:ind w:left="68"/>
        <w:jc w:val="both"/>
        <w:rPr>
          <w:b w:val="0"/>
          <w:bCs w:val="0"/>
          <w:color w:val="000000" w:themeColor="text1"/>
          <w:spacing w:val="27"/>
          <w:sz w:val="34"/>
          <w:szCs w:val="24"/>
        </w:rPr>
      </w:pPr>
    </w:p>
    <w:p w:rsidR="00F70CD4" w:rsidRPr="004D7F27" w:rsidRDefault="00F70CD4" w:rsidP="00F70CD4">
      <w:pPr>
        <w:pStyle w:val="Heading2"/>
        <w:spacing w:before="272" w:beforeAutospacing="0" w:after="136" w:afterAutospacing="0"/>
        <w:jc w:val="both"/>
        <w:rPr>
          <w:b w:val="0"/>
          <w:bCs w:val="0"/>
          <w:color w:val="000000" w:themeColor="text1"/>
          <w:spacing w:val="27"/>
          <w:szCs w:val="24"/>
        </w:rPr>
      </w:pPr>
      <w:r w:rsidRPr="004D7F27">
        <w:rPr>
          <w:b w:val="0"/>
          <w:bCs w:val="0"/>
          <w:color w:val="000000" w:themeColor="text1"/>
          <w:spacing w:val="27"/>
          <w:szCs w:val="24"/>
        </w:rPr>
        <w:t>7. Data Abstraction</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t>For the system to be usable, it must retrieve data efficiently. The need for efficiency has led designers to use complex data structures to represent data in the database. Developers hide the complexity from users through several levels of abstraction to simplify users interactions with the system.</w:t>
      </w:r>
    </w:p>
    <w:p w:rsidR="00F70CD4" w:rsidRPr="008F210F" w:rsidRDefault="00F70CD4" w:rsidP="00F70CD4">
      <w:pPr>
        <w:jc w:val="both"/>
        <w:rPr>
          <w:rFonts w:ascii="Times New Roman" w:hAnsi="Times New Roman" w:cs="Times New Roman"/>
          <w:sz w:val="24"/>
          <w:szCs w:val="24"/>
        </w:rPr>
      </w:pPr>
      <w:r w:rsidRPr="008F210F">
        <w:rPr>
          <w:rFonts w:ascii="Times New Roman" w:hAnsi="Times New Roman" w:cs="Times New Roman"/>
          <w:noProof/>
          <w:sz w:val="24"/>
          <w:szCs w:val="24"/>
        </w:rPr>
        <w:lastRenderedPageBreak/>
        <w:drawing>
          <wp:inline distT="0" distB="0" distL="0" distR="0">
            <wp:extent cx="2233930" cy="2717165"/>
            <wp:effectExtent l="19050" t="0" r="0" b="0"/>
            <wp:docPr id="7" name="Picture 1" descr="3 levels of data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levels of data abstraction"/>
                    <pic:cNvPicPr>
                      <a:picLocks noChangeAspect="1" noChangeArrowheads="1"/>
                    </pic:cNvPicPr>
                  </pic:nvPicPr>
                  <pic:blipFill>
                    <a:blip r:embed="rId7"/>
                    <a:srcRect/>
                    <a:stretch>
                      <a:fillRect/>
                    </a:stretch>
                  </pic:blipFill>
                  <pic:spPr bwMode="auto">
                    <a:xfrm>
                      <a:off x="0" y="0"/>
                      <a:ext cx="2233930" cy="2717165"/>
                    </a:xfrm>
                    <a:prstGeom prst="rect">
                      <a:avLst/>
                    </a:prstGeom>
                    <a:noFill/>
                    <a:ln w="9525">
                      <a:noFill/>
                      <a:miter lim="800000"/>
                      <a:headEnd/>
                      <a:tailEnd/>
                    </a:ln>
                  </pic:spPr>
                </pic:pic>
              </a:graphicData>
            </a:graphic>
          </wp:inline>
        </w:drawing>
      </w:r>
      <w:r w:rsidRPr="008F210F">
        <w:rPr>
          <w:rFonts w:ascii="Times New Roman" w:hAnsi="Times New Roman" w:cs="Times New Roman"/>
          <w:color w:val="333333"/>
          <w:sz w:val="24"/>
          <w:szCs w:val="24"/>
        </w:rPr>
        <w:br/>
      </w:r>
      <w:r w:rsidRPr="008F210F">
        <w:rPr>
          <w:rFonts w:ascii="Times New Roman" w:hAnsi="Times New Roman" w:cs="Times New Roman"/>
          <w:color w:val="333333"/>
          <w:sz w:val="24"/>
          <w:szCs w:val="24"/>
        </w:rPr>
        <w:br/>
      </w:r>
    </w:p>
    <w:p w:rsidR="00F70CD4" w:rsidRPr="008F210F" w:rsidRDefault="00F70CD4" w:rsidP="00F70CD4">
      <w:pPr>
        <w:pStyle w:val="NormalWeb"/>
        <w:numPr>
          <w:ilvl w:val="0"/>
          <w:numId w:val="20"/>
        </w:numPr>
        <w:spacing w:before="0" w:beforeAutospacing="0" w:after="0" w:afterAutospacing="0"/>
        <w:jc w:val="both"/>
        <w:rPr>
          <w:color w:val="333333"/>
          <w:spacing w:val="14"/>
        </w:rPr>
      </w:pPr>
      <w:r w:rsidRPr="008F210F">
        <w:rPr>
          <w:b/>
          <w:bCs/>
          <w:color w:val="333333"/>
          <w:spacing w:val="14"/>
        </w:rPr>
        <w:t>Physical Level :</w:t>
      </w:r>
      <w:r w:rsidRPr="008F210F">
        <w:rPr>
          <w:rStyle w:val="apple-converted-space"/>
          <w:b/>
          <w:bCs/>
          <w:color w:val="333333"/>
          <w:spacing w:val="14"/>
        </w:rPr>
        <w:t> </w:t>
      </w:r>
      <w:r w:rsidRPr="008F210F">
        <w:rPr>
          <w:color w:val="333333"/>
          <w:spacing w:val="14"/>
        </w:rPr>
        <w:t>The lowest level of abstraction describes</w:t>
      </w:r>
      <w:r w:rsidRPr="008F210F">
        <w:rPr>
          <w:rStyle w:val="apple-converted-space"/>
          <w:color w:val="333333"/>
          <w:spacing w:val="14"/>
        </w:rPr>
        <w:t> </w:t>
      </w:r>
      <w:r w:rsidRPr="008F210F">
        <w:rPr>
          <w:b/>
          <w:bCs/>
          <w:color w:val="333333"/>
          <w:spacing w:val="14"/>
        </w:rPr>
        <w:t>how</w:t>
      </w:r>
      <w:r w:rsidRPr="008F210F">
        <w:rPr>
          <w:rStyle w:val="apple-converted-space"/>
          <w:color w:val="333333"/>
          <w:spacing w:val="14"/>
        </w:rPr>
        <w:t> </w:t>
      </w:r>
      <w:r w:rsidRPr="008F210F">
        <w:rPr>
          <w:color w:val="333333"/>
          <w:spacing w:val="14"/>
        </w:rPr>
        <w:t>the data are actually stored.</w:t>
      </w:r>
    </w:p>
    <w:p w:rsidR="00F70CD4" w:rsidRPr="008F210F" w:rsidRDefault="00F70CD4" w:rsidP="00F70CD4">
      <w:pPr>
        <w:pStyle w:val="NormalWeb"/>
        <w:numPr>
          <w:ilvl w:val="0"/>
          <w:numId w:val="20"/>
        </w:numPr>
        <w:spacing w:before="0" w:beforeAutospacing="0" w:after="0" w:afterAutospacing="0"/>
        <w:jc w:val="both"/>
        <w:rPr>
          <w:color w:val="333333"/>
          <w:spacing w:val="14"/>
        </w:rPr>
      </w:pPr>
      <w:r w:rsidRPr="008F210F">
        <w:rPr>
          <w:b/>
          <w:bCs/>
          <w:color w:val="333333"/>
          <w:spacing w:val="14"/>
        </w:rPr>
        <w:t>Logical Level :</w:t>
      </w:r>
      <w:r w:rsidRPr="008F210F">
        <w:rPr>
          <w:rStyle w:val="apple-converted-space"/>
          <w:b/>
          <w:bCs/>
          <w:color w:val="333333"/>
          <w:spacing w:val="14"/>
        </w:rPr>
        <w:t> </w:t>
      </w:r>
      <w:r w:rsidRPr="008F210F">
        <w:rPr>
          <w:color w:val="333333"/>
          <w:spacing w:val="14"/>
        </w:rPr>
        <w:t>The next-higher level of abstraction describes</w:t>
      </w:r>
      <w:r w:rsidRPr="008F210F">
        <w:rPr>
          <w:rStyle w:val="apple-converted-space"/>
          <w:color w:val="333333"/>
          <w:spacing w:val="14"/>
        </w:rPr>
        <w:t> </w:t>
      </w:r>
      <w:r w:rsidRPr="008F210F">
        <w:rPr>
          <w:b/>
          <w:bCs/>
          <w:color w:val="333333"/>
          <w:spacing w:val="14"/>
        </w:rPr>
        <w:t>what</w:t>
      </w:r>
      <w:r w:rsidRPr="008F210F">
        <w:rPr>
          <w:rStyle w:val="apple-converted-space"/>
          <w:color w:val="333333"/>
          <w:spacing w:val="14"/>
        </w:rPr>
        <w:t> </w:t>
      </w:r>
      <w:r w:rsidRPr="008F210F">
        <w:rPr>
          <w:color w:val="333333"/>
          <w:spacing w:val="14"/>
        </w:rPr>
        <w:t>data are stored in the database, and what relationships exist among those data.</w:t>
      </w:r>
    </w:p>
    <w:p w:rsidR="00F70CD4" w:rsidRPr="008F210F" w:rsidRDefault="00F70CD4" w:rsidP="00F70CD4">
      <w:pPr>
        <w:pStyle w:val="NormalWeb"/>
        <w:numPr>
          <w:ilvl w:val="0"/>
          <w:numId w:val="20"/>
        </w:numPr>
        <w:spacing w:before="0" w:beforeAutospacing="0" w:after="0" w:afterAutospacing="0"/>
        <w:jc w:val="both"/>
        <w:rPr>
          <w:color w:val="333333"/>
          <w:spacing w:val="14"/>
        </w:rPr>
      </w:pPr>
      <w:r w:rsidRPr="008F210F">
        <w:rPr>
          <w:b/>
          <w:bCs/>
          <w:color w:val="333333"/>
          <w:spacing w:val="14"/>
        </w:rPr>
        <w:t>View Level :</w:t>
      </w:r>
      <w:r w:rsidRPr="008F210F">
        <w:rPr>
          <w:rStyle w:val="apple-converted-space"/>
          <w:b/>
          <w:bCs/>
          <w:color w:val="333333"/>
          <w:spacing w:val="14"/>
        </w:rPr>
        <w:t> </w:t>
      </w:r>
      <w:r w:rsidRPr="008F210F">
        <w:rPr>
          <w:color w:val="333333"/>
          <w:spacing w:val="14"/>
        </w:rPr>
        <w:t>The highest level of abstraction describes only part of the entire database. The view level of abstraction exists to simplify their interaction with the system. The system may provide many view for the same database.</w:t>
      </w:r>
    </w:p>
    <w:p w:rsidR="00F70CD4" w:rsidRPr="00413A7B" w:rsidRDefault="00F70CD4" w:rsidP="00F70CD4">
      <w:pPr>
        <w:jc w:val="both"/>
        <w:rPr>
          <w:rFonts w:ascii="Times New Roman" w:hAnsi="Times New Roman" w:cs="Times New Roman"/>
          <w:color w:val="000000" w:themeColor="text1"/>
          <w:spacing w:val="27"/>
          <w:sz w:val="38"/>
          <w:szCs w:val="24"/>
        </w:rPr>
      </w:pPr>
      <w:r w:rsidRPr="008F210F">
        <w:rPr>
          <w:rFonts w:ascii="Times New Roman" w:hAnsi="Times New Roman" w:cs="Times New Roman"/>
          <w:color w:val="333333"/>
          <w:sz w:val="24"/>
          <w:szCs w:val="24"/>
        </w:rPr>
        <w:br/>
      </w:r>
      <w:r w:rsidRPr="00413A7B">
        <w:rPr>
          <w:rFonts w:ascii="Times New Roman" w:hAnsi="Times New Roman" w:cs="Times New Roman"/>
          <w:b/>
          <w:bCs/>
          <w:color w:val="000000" w:themeColor="text1"/>
          <w:spacing w:val="27"/>
          <w:sz w:val="38"/>
          <w:szCs w:val="24"/>
        </w:rPr>
        <w:t>7. Data Independence</w:t>
      </w:r>
    </w:p>
    <w:p w:rsidR="00F70CD4" w:rsidRPr="008F210F" w:rsidRDefault="00F70CD4" w:rsidP="00F70CD4">
      <w:pPr>
        <w:pStyle w:val="NormalWeb"/>
        <w:spacing w:before="0" w:beforeAutospacing="0" w:after="136" w:afterAutospacing="0"/>
        <w:jc w:val="both"/>
      </w:pPr>
      <w:r w:rsidRPr="008F210F">
        <w:rPr>
          <w:color w:val="333333"/>
          <w:spacing w:val="14"/>
        </w:rPr>
        <w:t>Data Independence can be defined as the capacity to change the schema at one level of a database system without having to change the schema at the next higher level.</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t xml:space="preserve">Data Independence occurs because when the schema is changed at some level, the schema at the next higher level remains unchanged; only the mapping between the two levels is changed. </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t>There are two types of data independence :</w:t>
      </w:r>
    </w:p>
    <w:p w:rsidR="00F70CD4" w:rsidRPr="008F210F" w:rsidRDefault="00F70CD4" w:rsidP="00F70CD4">
      <w:pPr>
        <w:numPr>
          <w:ilvl w:val="0"/>
          <w:numId w:val="19"/>
        </w:num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Logical Data Independence</w:t>
      </w:r>
    </w:p>
    <w:p w:rsidR="00F70CD4" w:rsidRPr="008F210F" w:rsidRDefault="00F70CD4" w:rsidP="00F70CD4">
      <w:pPr>
        <w:numPr>
          <w:ilvl w:val="0"/>
          <w:numId w:val="19"/>
        </w:numPr>
        <w:spacing w:after="0" w:line="408" w:lineRule="atLeast"/>
        <w:ind w:left="68"/>
        <w:jc w:val="both"/>
        <w:rPr>
          <w:rFonts w:ascii="Times New Roman" w:hAnsi="Times New Roman" w:cs="Times New Roman"/>
          <w:color w:val="333333"/>
          <w:spacing w:val="14"/>
          <w:sz w:val="24"/>
          <w:szCs w:val="24"/>
        </w:rPr>
      </w:pPr>
      <w:r w:rsidRPr="008F210F">
        <w:rPr>
          <w:rFonts w:ascii="Times New Roman" w:hAnsi="Times New Roman" w:cs="Times New Roman"/>
          <w:color w:val="333333"/>
          <w:spacing w:val="14"/>
          <w:sz w:val="24"/>
          <w:szCs w:val="24"/>
        </w:rPr>
        <w:t>Physical Data Independence</w:t>
      </w:r>
    </w:p>
    <w:p w:rsidR="00F70CD4" w:rsidRPr="00413A7B" w:rsidRDefault="00F70CD4" w:rsidP="00F70CD4">
      <w:pPr>
        <w:pStyle w:val="Heading3"/>
        <w:spacing w:before="272" w:after="136"/>
        <w:ind w:left="68"/>
        <w:jc w:val="both"/>
        <w:rPr>
          <w:rFonts w:ascii="Times New Roman" w:hAnsi="Times New Roman" w:cs="Times New Roman"/>
          <w:b w:val="0"/>
          <w:bCs w:val="0"/>
          <w:color w:val="000000" w:themeColor="text1"/>
          <w:spacing w:val="27"/>
          <w:sz w:val="24"/>
          <w:szCs w:val="24"/>
        </w:rPr>
      </w:pPr>
      <w:r w:rsidRPr="00413A7B">
        <w:rPr>
          <w:rFonts w:ascii="Times New Roman" w:hAnsi="Times New Roman" w:cs="Times New Roman"/>
          <w:b w:val="0"/>
          <w:bCs w:val="0"/>
          <w:color w:val="000000" w:themeColor="text1"/>
          <w:spacing w:val="27"/>
          <w:sz w:val="24"/>
          <w:szCs w:val="24"/>
        </w:rPr>
        <w:t>7.1 Logical Data Independence</w:t>
      </w:r>
    </w:p>
    <w:p w:rsidR="00F70CD4" w:rsidRDefault="00F70CD4" w:rsidP="00F70CD4">
      <w:pPr>
        <w:pStyle w:val="NormalWeb"/>
        <w:spacing w:before="0" w:beforeAutospacing="0" w:after="136" w:afterAutospacing="0"/>
        <w:jc w:val="both"/>
        <w:rPr>
          <w:color w:val="333333"/>
          <w:spacing w:val="14"/>
        </w:rPr>
      </w:pPr>
      <w:r w:rsidRPr="008F210F">
        <w:rPr>
          <w:color w:val="333333"/>
          <w:spacing w:val="14"/>
        </w:rPr>
        <w:t>It is the capacity to change the conceptual schema without having to change external schemas or application program.</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lastRenderedPageBreak/>
        <w:t>We may change the conceptual schema to expand the database, to change constraints, or to reduce the database.</w:t>
      </w:r>
    </w:p>
    <w:p w:rsidR="00F70CD4" w:rsidRPr="00413A7B" w:rsidRDefault="00F70CD4" w:rsidP="00F70CD4">
      <w:pPr>
        <w:pStyle w:val="Heading3"/>
        <w:spacing w:before="272" w:after="136"/>
        <w:ind w:left="68"/>
        <w:jc w:val="both"/>
        <w:rPr>
          <w:rFonts w:ascii="Times New Roman" w:hAnsi="Times New Roman" w:cs="Times New Roman"/>
          <w:b w:val="0"/>
          <w:bCs w:val="0"/>
          <w:color w:val="000000" w:themeColor="text1"/>
          <w:spacing w:val="27"/>
          <w:sz w:val="24"/>
          <w:szCs w:val="24"/>
        </w:rPr>
      </w:pPr>
      <w:r w:rsidRPr="00413A7B">
        <w:rPr>
          <w:rFonts w:ascii="Times New Roman" w:hAnsi="Times New Roman" w:cs="Times New Roman"/>
          <w:b w:val="0"/>
          <w:bCs w:val="0"/>
          <w:color w:val="000000" w:themeColor="text1"/>
          <w:spacing w:val="27"/>
          <w:sz w:val="24"/>
          <w:szCs w:val="24"/>
        </w:rPr>
        <w:t>7.2 Physical Data Independence</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t>It is the capacity to change the internal schema without having to change the conceptual schema. Hence, the external schema need not to be changed as well.</w:t>
      </w:r>
    </w:p>
    <w:p w:rsidR="00F70CD4" w:rsidRPr="008F210F" w:rsidRDefault="00F70CD4" w:rsidP="00F70CD4">
      <w:pPr>
        <w:pStyle w:val="NormalWeb"/>
        <w:spacing w:before="0" w:beforeAutospacing="0" w:after="136" w:afterAutospacing="0"/>
        <w:jc w:val="both"/>
        <w:rPr>
          <w:color w:val="333333"/>
          <w:spacing w:val="14"/>
        </w:rPr>
      </w:pPr>
      <w:r w:rsidRPr="008F210F">
        <w:rPr>
          <w:color w:val="333333"/>
          <w:spacing w:val="14"/>
        </w:rPr>
        <w:t>Changes to the internal schema may be needed because some physical files had to be reorganized.</w:t>
      </w:r>
    </w:p>
    <w:p w:rsidR="00F70CD4" w:rsidRDefault="00F70CD4" w:rsidP="00586B16">
      <w:pPr>
        <w:shd w:val="clear" w:color="auto" w:fill="FFFFFF"/>
        <w:spacing w:before="63" w:after="63" w:line="501" w:lineRule="atLeast"/>
        <w:ind w:left="1440" w:firstLine="720"/>
        <w:jc w:val="both"/>
        <w:outlineLvl w:val="0"/>
        <w:rPr>
          <w:rFonts w:ascii="Times New Roman" w:eastAsia="Times New Roman" w:hAnsi="Times New Roman" w:cs="Times New Roman"/>
          <w:b/>
          <w:bCs/>
          <w:color w:val="000000"/>
          <w:kern w:val="36"/>
          <w:sz w:val="36"/>
          <w:szCs w:val="24"/>
        </w:rPr>
      </w:pPr>
    </w:p>
    <w:p w:rsidR="00B6463A" w:rsidRPr="00B6463A" w:rsidRDefault="00B6463A" w:rsidP="00586B16">
      <w:pPr>
        <w:shd w:val="clear" w:color="auto" w:fill="FFFFFF"/>
        <w:spacing w:before="63" w:after="63" w:line="501" w:lineRule="atLeast"/>
        <w:ind w:left="1440" w:firstLine="720"/>
        <w:jc w:val="both"/>
        <w:outlineLvl w:val="0"/>
        <w:rPr>
          <w:rFonts w:ascii="Times New Roman" w:eastAsia="Times New Roman" w:hAnsi="Times New Roman" w:cs="Times New Roman"/>
          <w:b/>
          <w:bCs/>
          <w:color w:val="000000"/>
          <w:kern w:val="36"/>
          <w:sz w:val="36"/>
          <w:szCs w:val="24"/>
        </w:rPr>
      </w:pPr>
      <w:r w:rsidRPr="00B6463A">
        <w:rPr>
          <w:rFonts w:ascii="Times New Roman" w:eastAsia="Times New Roman" w:hAnsi="Times New Roman" w:cs="Times New Roman"/>
          <w:b/>
          <w:bCs/>
          <w:color w:val="000000"/>
          <w:kern w:val="36"/>
          <w:sz w:val="36"/>
          <w:szCs w:val="24"/>
        </w:rPr>
        <w:t>DBMS Database Models</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A Database model defines the logical design and structure of a database and defines how data will be stored, accessed and updated in a database management system. While the</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Relational Model</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is the most widely used database model, there are other models too:</w:t>
      </w:r>
    </w:p>
    <w:p w:rsidR="00B6463A" w:rsidRPr="00B6463A" w:rsidRDefault="00B6463A" w:rsidP="00586B16">
      <w:pPr>
        <w:numPr>
          <w:ilvl w:val="0"/>
          <w:numId w:val="1"/>
        </w:numPr>
        <w:shd w:val="clear" w:color="auto" w:fill="FFFFFF"/>
        <w:spacing w:before="100" w:beforeAutospacing="1" w:after="100" w:afterAutospacing="1" w:line="376" w:lineRule="atLeast"/>
        <w:ind w:left="313"/>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Hierarchical Model</w:t>
      </w:r>
    </w:p>
    <w:p w:rsidR="00B6463A" w:rsidRPr="00B6463A" w:rsidRDefault="00B6463A" w:rsidP="00586B16">
      <w:pPr>
        <w:numPr>
          <w:ilvl w:val="0"/>
          <w:numId w:val="1"/>
        </w:numPr>
        <w:shd w:val="clear" w:color="auto" w:fill="FFFFFF"/>
        <w:spacing w:before="100" w:beforeAutospacing="1" w:after="100" w:afterAutospacing="1" w:line="376" w:lineRule="atLeast"/>
        <w:ind w:left="313"/>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Network Model</w:t>
      </w:r>
    </w:p>
    <w:p w:rsidR="00B6463A" w:rsidRPr="00B6463A" w:rsidRDefault="00B6463A" w:rsidP="00586B16">
      <w:pPr>
        <w:numPr>
          <w:ilvl w:val="0"/>
          <w:numId w:val="1"/>
        </w:numPr>
        <w:shd w:val="clear" w:color="auto" w:fill="FFFFFF"/>
        <w:spacing w:before="100" w:beforeAutospacing="1" w:after="100" w:afterAutospacing="1" w:line="376" w:lineRule="atLeast"/>
        <w:ind w:left="313"/>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Entity-relationship Model</w:t>
      </w:r>
    </w:p>
    <w:p w:rsidR="00B6463A" w:rsidRPr="00B6463A" w:rsidRDefault="00B6463A" w:rsidP="00586B16">
      <w:pPr>
        <w:numPr>
          <w:ilvl w:val="0"/>
          <w:numId w:val="1"/>
        </w:numPr>
        <w:shd w:val="clear" w:color="auto" w:fill="FFFFFF"/>
        <w:spacing w:before="100" w:beforeAutospacing="1" w:after="100" w:afterAutospacing="1" w:line="376" w:lineRule="atLeast"/>
        <w:ind w:left="313"/>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Relational Model</w:t>
      </w:r>
    </w:p>
    <w:p w:rsidR="00B6463A" w:rsidRPr="00B6463A" w:rsidRDefault="00B6463A" w:rsidP="00586B16">
      <w:pPr>
        <w:shd w:val="clear" w:color="auto" w:fill="FFFFFF"/>
        <w:spacing w:before="63" w:after="63" w:line="501" w:lineRule="atLeast"/>
        <w:jc w:val="both"/>
        <w:outlineLvl w:val="1"/>
        <w:rPr>
          <w:rFonts w:ascii="Times New Roman" w:eastAsia="Times New Roman" w:hAnsi="Times New Roman" w:cs="Times New Roman"/>
          <w:b/>
          <w:bCs/>
          <w:color w:val="000000"/>
          <w:sz w:val="32"/>
          <w:szCs w:val="24"/>
        </w:rPr>
      </w:pPr>
      <w:r w:rsidRPr="00B6463A">
        <w:rPr>
          <w:rFonts w:ascii="Times New Roman" w:eastAsia="Times New Roman" w:hAnsi="Times New Roman" w:cs="Times New Roman"/>
          <w:b/>
          <w:bCs/>
          <w:color w:val="000000"/>
          <w:sz w:val="32"/>
          <w:szCs w:val="24"/>
        </w:rPr>
        <w:t>Hierarchical Model</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 xml:space="preserve">This database model </w:t>
      </w:r>
      <w:r w:rsidR="00586B16" w:rsidRPr="00B6463A">
        <w:rPr>
          <w:rFonts w:ascii="Times New Roman" w:eastAsia="Times New Roman" w:hAnsi="Times New Roman" w:cs="Times New Roman"/>
          <w:color w:val="000000"/>
          <w:sz w:val="24"/>
          <w:szCs w:val="24"/>
        </w:rPr>
        <w:t>organizes</w:t>
      </w:r>
      <w:r w:rsidRPr="00B6463A">
        <w:rPr>
          <w:rFonts w:ascii="Times New Roman" w:eastAsia="Times New Roman" w:hAnsi="Times New Roman" w:cs="Times New Roman"/>
          <w:color w:val="000000"/>
          <w:sz w:val="24"/>
          <w:szCs w:val="24"/>
        </w:rPr>
        <w:t xml:space="preserve"> data into a tree-like-structure, with a single root, to which all the other data is linked. The </w:t>
      </w:r>
      <w:r w:rsidR="00586B16" w:rsidRPr="00B6463A">
        <w:rPr>
          <w:rFonts w:ascii="Times New Roman" w:eastAsia="Times New Roman" w:hAnsi="Times New Roman" w:cs="Times New Roman"/>
          <w:color w:val="000000"/>
          <w:sz w:val="24"/>
          <w:szCs w:val="24"/>
        </w:rPr>
        <w:t>hierarchy</w:t>
      </w:r>
      <w:r w:rsidRPr="00B6463A">
        <w:rPr>
          <w:rFonts w:ascii="Times New Roman" w:eastAsia="Times New Roman" w:hAnsi="Times New Roman" w:cs="Times New Roman"/>
          <w:color w:val="000000"/>
          <w:sz w:val="24"/>
          <w:szCs w:val="24"/>
        </w:rPr>
        <w:t xml:space="preserve"> starts from the</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Root</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data, and expands like a tree, adding child nodes to the parent nodes.</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In this model, a child node will only have a single parent node.</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This model efficiently describes many real-world relationships like index of a book, recipes etc.</w:t>
      </w:r>
    </w:p>
    <w:p w:rsidR="00B6463A" w:rsidRPr="00586B16"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 xml:space="preserve">In hierarchical model, data is </w:t>
      </w:r>
      <w:r w:rsidR="00586B16" w:rsidRPr="00B6463A">
        <w:rPr>
          <w:rFonts w:ascii="Times New Roman" w:eastAsia="Times New Roman" w:hAnsi="Times New Roman" w:cs="Times New Roman"/>
          <w:color w:val="000000"/>
          <w:sz w:val="24"/>
          <w:szCs w:val="24"/>
        </w:rPr>
        <w:t>organized</w:t>
      </w:r>
      <w:r w:rsidRPr="00B6463A">
        <w:rPr>
          <w:rFonts w:ascii="Times New Roman" w:eastAsia="Times New Roman" w:hAnsi="Times New Roman" w:cs="Times New Roman"/>
          <w:color w:val="000000"/>
          <w:sz w:val="24"/>
          <w:szCs w:val="24"/>
        </w:rPr>
        <w:t xml:space="preserve"> into tree-like structure with one </w:t>
      </w:r>
      <w:r w:rsidRPr="00B6463A">
        <w:rPr>
          <w:rFonts w:ascii="Times New Roman" w:eastAsia="Times New Roman" w:hAnsi="Times New Roman" w:cs="Times New Roman"/>
          <w:b/>
          <w:color w:val="000000"/>
          <w:sz w:val="24"/>
          <w:szCs w:val="24"/>
        </w:rPr>
        <w:t>one-to-many relationship</w:t>
      </w:r>
      <w:r w:rsidRPr="00B6463A">
        <w:rPr>
          <w:rFonts w:ascii="Times New Roman" w:eastAsia="Times New Roman" w:hAnsi="Times New Roman" w:cs="Times New Roman"/>
          <w:color w:val="000000"/>
          <w:sz w:val="24"/>
          <w:szCs w:val="24"/>
        </w:rPr>
        <w:t xml:space="preserve"> between two different types of data, for example, one department can have many courses, many professors and of-course many students.</w:t>
      </w:r>
    </w:p>
    <w:p w:rsidR="00B6463A" w:rsidRPr="00B6463A" w:rsidRDefault="00B6463A" w:rsidP="00D3704E">
      <w:pPr>
        <w:shd w:val="clear" w:color="auto" w:fill="FFFFFF"/>
        <w:spacing w:after="125" w:line="240" w:lineRule="auto"/>
        <w:ind w:left="720" w:firstLine="720"/>
        <w:jc w:val="both"/>
        <w:rPr>
          <w:rFonts w:ascii="Times New Roman" w:eastAsia="Times New Roman" w:hAnsi="Times New Roman" w:cs="Times New Roman"/>
          <w:color w:val="000000"/>
          <w:sz w:val="24"/>
          <w:szCs w:val="24"/>
        </w:rPr>
      </w:pPr>
      <w:r w:rsidRPr="00586B16">
        <w:rPr>
          <w:rFonts w:ascii="Times New Roman" w:hAnsi="Times New Roman" w:cs="Times New Roman"/>
          <w:noProof/>
          <w:sz w:val="24"/>
          <w:szCs w:val="24"/>
        </w:rPr>
        <w:drawing>
          <wp:inline distT="0" distB="0" distL="0" distR="0">
            <wp:extent cx="3433132" cy="1470991"/>
            <wp:effectExtent l="19050" t="0" r="0" b="0"/>
            <wp:docPr id="17" name="Picture 17"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Model of database"/>
                    <pic:cNvPicPr>
                      <a:picLocks noChangeAspect="1" noChangeArrowheads="1"/>
                    </pic:cNvPicPr>
                  </pic:nvPicPr>
                  <pic:blipFill>
                    <a:blip r:embed="rId8"/>
                    <a:srcRect/>
                    <a:stretch>
                      <a:fillRect/>
                    </a:stretch>
                  </pic:blipFill>
                  <pic:spPr bwMode="auto">
                    <a:xfrm>
                      <a:off x="0" y="0"/>
                      <a:ext cx="3441872" cy="1474736"/>
                    </a:xfrm>
                    <a:prstGeom prst="rect">
                      <a:avLst/>
                    </a:prstGeom>
                    <a:noFill/>
                    <a:ln w="9525">
                      <a:noFill/>
                      <a:miter lim="800000"/>
                      <a:headEnd/>
                      <a:tailEnd/>
                    </a:ln>
                  </pic:spPr>
                </pic:pic>
              </a:graphicData>
            </a:graphic>
          </wp:inline>
        </w:drawing>
      </w:r>
    </w:p>
    <w:p w:rsidR="00B6463A" w:rsidRPr="00B6463A" w:rsidRDefault="00B6463A" w:rsidP="00586B16">
      <w:pPr>
        <w:shd w:val="clear" w:color="auto" w:fill="FFFFFF"/>
        <w:spacing w:before="63" w:after="63" w:line="501" w:lineRule="atLeast"/>
        <w:jc w:val="both"/>
        <w:outlineLvl w:val="1"/>
        <w:rPr>
          <w:rFonts w:ascii="Times New Roman" w:eastAsia="Times New Roman" w:hAnsi="Times New Roman" w:cs="Times New Roman"/>
          <w:b/>
          <w:bCs/>
          <w:color w:val="000000"/>
          <w:sz w:val="30"/>
          <w:szCs w:val="24"/>
        </w:rPr>
      </w:pPr>
      <w:r w:rsidRPr="00B6463A">
        <w:rPr>
          <w:rFonts w:ascii="Times New Roman" w:eastAsia="Times New Roman" w:hAnsi="Times New Roman" w:cs="Times New Roman"/>
          <w:b/>
          <w:bCs/>
          <w:color w:val="000000"/>
          <w:sz w:val="30"/>
          <w:szCs w:val="24"/>
        </w:rPr>
        <w:t>Network Model</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lastRenderedPageBreak/>
        <w:t xml:space="preserve">This is an extension of the Hierarchical model. In this model data is </w:t>
      </w:r>
      <w:r w:rsidR="00586B16" w:rsidRPr="00B6463A">
        <w:rPr>
          <w:rFonts w:ascii="Times New Roman" w:eastAsia="Times New Roman" w:hAnsi="Times New Roman" w:cs="Times New Roman"/>
          <w:color w:val="000000"/>
          <w:sz w:val="24"/>
          <w:szCs w:val="24"/>
        </w:rPr>
        <w:t>organized</w:t>
      </w:r>
      <w:r w:rsidRPr="00B6463A">
        <w:rPr>
          <w:rFonts w:ascii="Times New Roman" w:eastAsia="Times New Roman" w:hAnsi="Times New Roman" w:cs="Times New Roman"/>
          <w:color w:val="000000"/>
          <w:sz w:val="24"/>
          <w:szCs w:val="24"/>
        </w:rPr>
        <w:t xml:space="preserve"> more like a graph, and are allowed to have more than one parent node.</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In this database model</w:t>
      </w:r>
      <w:r w:rsidR="00586B16">
        <w:rPr>
          <w:rFonts w:ascii="Times New Roman" w:eastAsia="Times New Roman" w:hAnsi="Times New Roman" w:cs="Times New Roman"/>
          <w:color w:val="000000"/>
          <w:sz w:val="24"/>
          <w:szCs w:val="24"/>
        </w:rPr>
        <w:t>,</w:t>
      </w:r>
      <w:r w:rsidRPr="00B6463A">
        <w:rPr>
          <w:rFonts w:ascii="Times New Roman" w:eastAsia="Times New Roman" w:hAnsi="Times New Roman" w:cs="Times New Roman"/>
          <w:color w:val="000000"/>
          <w:sz w:val="24"/>
          <w:szCs w:val="24"/>
        </w:rPr>
        <w:t xml:space="preserve"> data is more related as more relationships are established in this database model. Also, as the data is more related, hence accessing the data is also easier and fast. This database model was used to map </w:t>
      </w:r>
      <w:r w:rsidRPr="00B6463A">
        <w:rPr>
          <w:rFonts w:ascii="Times New Roman" w:eastAsia="Times New Roman" w:hAnsi="Times New Roman" w:cs="Times New Roman"/>
          <w:b/>
          <w:color w:val="000000"/>
          <w:sz w:val="24"/>
          <w:szCs w:val="24"/>
        </w:rPr>
        <w:t>many-to-many</w:t>
      </w:r>
      <w:r w:rsidRPr="00B6463A">
        <w:rPr>
          <w:rFonts w:ascii="Times New Roman" w:eastAsia="Times New Roman" w:hAnsi="Times New Roman" w:cs="Times New Roman"/>
          <w:color w:val="000000"/>
          <w:sz w:val="24"/>
          <w:szCs w:val="24"/>
        </w:rPr>
        <w:t xml:space="preserve"> data relationships.</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This was the most widely used database model, before Relational Model was introduced.</w:t>
      </w:r>
    </w:p>
    <w:p w:rsidR="00B6463A" w:rsidRPr="00B6463A" w:rsidRDefault="00B6463A" w:rsidP="00D3704E">
      <w:pPr>
        <w:shd w:val="clear" w:color="auto" w:fill="FFFFFF"/>
        <w:spacing w:after="125" w:line="240" w:lineRule="auto"/>
        <w:ind w:left="1440" w:firstLine="720"/>
        <w:jc w:val="both"/>
        <w:rPr>
          <w:rFonts w:ascii="Times New Roman" w:eastAsia="Times New Roman" w:hAnsi="Times New Roman" w:cs="Times New Roman"/>
          <w:color w:val="000000"/>
          <w:sz w:val="24"/>
          <w:szCs w:val="24"/>
        </w:rPr>
      </w:pPr>
      <w:r w:rsidRPr="00586B16">
        <w:rPr>
          <w:rFonts w:ascii="Times New Roman" w:eastAsia="Times New Roman" w:hAnsi="Times New Roman" w:cs="Times New Roman"/>
          <w:noProof/>
          <w:color w:val="000000"/>
          <w:sz w:val="24"/>
          <w:szCs w:val="24"/>
        </w:rPr>
        <w:drawing>
          <wp:inline distT="0" distB="0" distL="0" distR="0">
            <wp:extent cx="1746682" cy="1311965"/>
            <wp:effectExtent l="19050" t="0" r="5918" b="0"/>
            <wp:docPr id="4" name="Picture 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Model of database"/>
                    <pic:cNvPicPr>
                      <a:picLocks noChangeAspect="1" noChangeArrowheads="1"/>
                    </pic:cNvPicPr>
                  </pic:nvPicPr>
                  <pic:blipFill>
                    <a:blip r:embed="rId9"/>
                    <a:srcRect/>
                    <a:stretch>
                      <a:fillRect/>
                    </a:stretch>
                  </pic:blipFill>
                  <pic:spPr bwMode="auto">
                    <a:xfrm>
                      <a:off x="0" y="0"/>
                      <a:ext cx="1750584" cy="1314896"/>
                    </a:xfrm>
                    <a:prstGeom prst="rect">
                      <a:avLst/>
                    </a:prstGeom>
                    <a:noFill/>
                    <a:ln w="9525">
                      <a:noFill/>
                      <a:miter lim="800000"/>
                      <a:headEnd/>
                      <a:tailEnd/>
                    </a:ln>
                  </pic:spPr>
                </pic:pic>
              </a:graphicData>
            </a:graphic>
          </wp:inline>
        </w:drawing>
      </w:r>
    </w:p>
    <w:p w:rsidR="00B6463A" w:rsidRPr="00586B16" w:rsidRDefault="00B6463A" w:rsidP="00586B16">
      <w:pPr>
        <w:shd w:val="clear" w:color="auto" w:fill="FFFFFF"/>
        <w:spacing w:before="63" w:after="63" w:line="501" w:lineRule="atLeast"/>
        <w:jc w:val="both"/>
        <w:outlineLvl w:val="1"/>
        <w:rPr>
          <w:rFonts w:ascii="Times New Roman" w:eastAsia="Times New Roman" w:hAnsi="Times New Roman" w:cs="Times New Roman"/>
          <w:b/>
          <w:bCs/>
          <w:color w:val="000000"/>
          <w:sz w:val="32"/>
          <w:szCs w:val="24"/>
        </w:rPr>
      </w:pPr>
      <w:r w:rsidRPr="00B6463A">
        <w:rPr>
          <w:rFonts w:ascii="Times New Roman" w:eastAsia="Times New Roman" w:hAnsi="Times New Roman" w:cs="Times New Roman"/>
          <w:b/>
          <w:bCs/>
          <w:color w:val="000000"/>
          <w:sz w:val="32"/>
          <w:szCs w:val="24"/>
        </w:rPr>
        <w:t>Entity-relationship Model</w:t>
      </w:r>
    </w:p>
    <w:p w:rsidR="00586B16" w:rsidRPr="00B6463A" w:rsidRDefault="00586B16"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 xml:space="preserve">In this database model, relationships are created by dividing object of interest into </w:t>
      </w:r>
      <w:r w:rsidRPr="00B6463A">
        <w:rPr>
          <w:rFonts w:ascii="Times New Roman" w:eastAsia="Times New Roman" w:hAnsi="Times New Roman" w:cs="Times New Roman"/>
          <w:b/>
          <w:color w:val="000000"/>
          <w:sz w:val="24"/>
          <w:szCs w:val="24"/>
        </w:rPr>
        <w:t xml:space="preserve">entity </w:t>
      </w:r>
      <w:r w:rsidRPr="00B6463A">
        <w:rPr>
          <w:rFonts w:ascii="Times New Roman" w:eastAsia="Times New Roman" w:hAnsi="Times New Roman" w:cs="Times New Roman"/>
          <w:color w:val="000000"/>
          <w:sz w:val="24"/>
          <w:szCs w:val="24"/>
        </w:rPr>
        <w:t xml:space="preserve">and its characteristics into </w:t>
      </w:r>
      <w:r w:rsidRPr="00B6463A">
        <w:rPr>
          <w:rFonts w:ascii="Times New Roman" w:eastAsia="Times New Roman" w:hAnsi="Times New Roman" w:cs="Times New Roman"/>
          <w:b/>
          <w:color w:val="000000"/>
          <w:sz w:val="24"/>
          <w:szCs w:val="24"/>
        </w:rPr>
        <w:t>attributes.</w:t>
      </w:r>
    </w:p>
    <w:p w:rsidR="00586B16" w:rsidRPr="00B6463A" w:rsidRDefault="00586B16"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Different entities are related using relationships.</w:t>
      </w:r>
    </w:p>
    <w:p w:rsidR="00586B16" w:rsidRPr="00B6463A" w:rsidRDefault="00586B16" w:rsidP="00D92B2E">
      <w:pPr>
        <w:shd w:val="clear" w:color="auto" w:fill="FFFFFF"/>
        <w:spacing w:after="125" w:line="240" w:lineRule="auto"/>
        <w:jc w:val="both"/>
        <w:rPr>
          <w:rFonts w:ascii="Times New Roman" w:eastAsia="Times New Roman" w:hAnsi="Times New Roman" w:cs="Times New Roman"/>
          <w:b/>
          <w:bCs/>
          <w:color w:val="000000"/>
          <w:sz w:val="24"/>
          <w:szCs w:val="24"/>
        </w:rPr>
      </w:pPr>
      <w:r w:rsidRPr="00B6463A">
        <w:rPr>
          <w:rFonts w:ascii="Times New Roman" w:eastAsia="Times New Roman" w:hAnsi="Times New Roman" w:cs="Times New Roman"/>
          <w:color w:val="000000"/>
          <w:sz w:val="24"/>
          <w:szCs w:val="24"/>
        </w:rPr>
        <w:t>E-R Models are defined to represent the relationships into pictorial form to make it easier for different stakeholders to understand.</w:t>
      </w:r>
    </w:p>
    <w:p w:rsidR="00D92B2E" w:rsidRDefault="00D92B2E" w:rsidP="00D3704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D92B2E">
        <w:rPr>
          <w:rFonts w:ascii="Times New Roman" w:hAnsi="Times New Roman" w:cs="Times New Roman"/>
          <w:noProof/>
          <w:color w:val="000000"/>
          <w:sz w:val="24"/>
          <w:szCs w:val="24"/>
        </w:rPr>
        <w:drawing>
          <wp:inline distT="0" distB="0" distL="0" distR="0">
            <wp:extent cx="3977330" cy="1582309"/>
            <wp:effectExtent l="19050" t="0" r="412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3980306" cy="1583493"/>
                    </a:xfrm>
                    <a:prstGeom prst="rect">
                      <a:avLst/>
                    </a:prstGeom>
                    <a:noFill/>
                    <a:ln w="9525">
                      <a:noFill/>
                      <a:miter lim="800000"/>
                      <a:headEnd/>
                      <a:tailEnd/>
                    </a:ln>
                  </pic:spPr>
                </pic:pic>
              </a:graphicData>
            </a:graphic>
          </wp:inline>
        </w:drawing>
      </w:r>
    </w:p>
    <w:p w:rsidR="00342D55" w:rsidRPr="00586B16" w:rsidRDefault="00342D55" w:rsidP="00586B16">
      <w:pPr>
        <w:autoSpaceDE w:val="0"/>
        <w:autoSpaceDN w:val="0"/>
        <w:adjustRightInd w:val="0"/>
        <w:spacing w:after="0" w:line="240" w:lineRule="auto"/>
        <w:jc w:val="both"/>
        <w:rPr>
          <w:rFonts w:ascii="Times New Roman" w:hAnsi="Times New Roman" w:cs="Times New Roman"/>
          <w:color w:val="000000"/>
          <w:sz w:val="24"/>
          <w:szCs w:val="24"/>
        </w:rPr>
      </w:pPr>
      <w:r w:rsidRPr="00586B16">
        <w:rPr>
          <w:rFonts w:ascii="Times New Roman" w:hAnsi="Times New Roman" w:cs="Times New Roman"/>
          <w:color w:val="000000"/>
          <w:sz w:val="24"/>
          <w:szCs w:val="24"/>
        </w:rPr>
        <w:t>E-R model of real world</w:t>
      </w:r>
    </w:p>
    <w:p w:rsidR="00342D55" w:rsidRPr="00586B16" w:rsidRDefault="00342D55" w:rsidP="00586B16">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Entities (objects)</w:t>
      </w:r>
    </w:p>
    <w:p w:rsidR="00342D55" w:rsidRPr="00586B16" w:rsidRDefault="00342D55" w:rsidP="00586B16">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eastAsia="MS Gothic" w:hAnsi="MS Gothic" w:cs="Times New Roman"/>
          <w:color w:val="00009A"/>
          <w:sz w:val="24"/>
          <w:szCs w:val="24"/>
        </w:rPr>
        <w:t>✔</w:t>
      </w:r>
      <w:r w:rsidRPr="00586B16">
        <w:rPr>
          <w:rFonts w:ascii="Times New Roman" w:hAnsi="Times New Roman" w:cs="Times New Roman"/>
          <w:color w:val="00009A"/>
          <w:sz w:val="24"/>
          <w:szCs w:val="24"/>
        </w:rPr>
        <w:t xml:space="preserve"> </w:t>
      </w:r>
      <w:r w:rsidRPr="00586B16">
        <w:rPr>
          <w:rFonts w:ascii="Times New Roman" w:hAnsi="Times New Roman" w:cs="Times New Roman"/>
          <w:color w:val="000000"/>
          <w:sz w:val="24"/>
          <w:szCs w:val="24"/>
        </w:rPr>
        <w:t>E.g. customers, accounts, bank branch</w:t>
      </w:r>
    </w:p>
    <w:p w:rsidR="00342D55" w:rsidRPr="00586B16" w:rsidRDefault="00342D55" w:rsidP="00586B16">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Relationships between entities</w:t>
      </w:r>
    </w:p>
    <w:p w:rsidR="00342D55" w:rsidRPr="00586B16" w:rsidRDefault="00342D55" w:rsidP="00586B16">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eastAsia="MS Gothic" w:hAnsi="MS Gothic" w:cs="Times New Roman"/>
          <w:color w:val="00009A"/>
          <w:sz w:val="24"/>
          <w:szCs w:val="24"/>
        </w:rPr>
        <w:t>✔</w:t>
      </w:r>
      <w:r w:rsidRPr="00586B16">
        <w:rPr>
          <w:rFonts w:ascii="Times New Roman" w:hAnsi="Times New Roman" w:cs="Times New Roman"/>
          <w:color w:val="00009A"/>
          <w:sz w:val="24"/>
          <w:szCs w:val="24"/>
        </w:rPr>
        <w:t xml:space="preserve"> </w:t>
      </w:r>
      <w:r w:rsidRPr="00586B16">
        <w:rPr>
          <w:rFonts w:ascii="Times New Roman" w:hAnsi="Times New Roman" w:cs="Times New Roman"/>
          <w:color w:val="000000"/>
          <w:sz w:val="24"/>
          <w:szCs w:val="24"/>
        </w:rPr>
        <w:t>E.g. Account A-101 is held by customer Johnson</w:t>
      </w:r>
    </w:p>
    <w:p w:rsidR="00342D55" w:rsidRPr="00586B16" w:rsidRDefault="00342D55" w:rsidP="00586B16">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eastAsia="MS Gothic" w:hAnsi="MS Gothic" w:cs="Times New Roman"/>
          <w:color w:val="00009A"/>
          <w:sz w:val="24"/>
          <w:szCs w:val="24"/>
        </w:rPr>
        <w:t>✔</w:t>
      </w:r>
      <w:r w:rsidRPr="00586B16">
        <w:rPr>
          <w:rFonts w:ascii="Times New Roman" w:hAnsi="Times New Roman" w:cs="Times New Roman"/>
          <w:color w:val="00009A"/>
          <w:sz w:val="24"/>
          <w:szCs w:val="24"/>
        </w:rPr>
        <w:t xml:space="preserve"> </w:t>
      </w:r>
      <w:r w:rsidRPr="00586B16">
        <w:rPr>
          <w:rFonts w:ascii="Times New Roman" w:hAnsi="Times New Roman" w:cs="Times New Roman"/>
          <w:color w:val="000000"/>
          <w:sz w:val="24"/>
          <w:szCs w:val="24"/>
        </w:rPr>
        <w:t xml:space="preserve">Relationship set </w:t>
      </w:r>
      <w:r w:rsidRPr="00586B16">
        <w:rPr>
          <w:rFonts w:ascii="Times New Roman" w:hAnsi="Times New Roman" w:cs="Times New Roman"/>
          <w:i/>
          <w:iCs/>
          <w:color w:val="000000"/>
          <w:sz w:val="24"/>
          <w:szCs w:val="24"/>
        </w:rPr>
        <w:t xml:space="preserve">depositor </w:t>
      </w:r>
      <w:r w:rsidRPr="00586B16">
        <w:rPr>
          <w:rFonts w:ascii="Times New Roman" w:hAnsi="Times New Roman" w:cs="Times New Roman"/>
          <w:color w:val="000000"/>
          <w:sz w:val="24"/>
          <w:szCs w:val="24"/>
        </w:rPr>
        <w:t>associates customers with accounts</w:t>
      </w:r>
    </w:p>
    <w:p w:rsidR="00342D55" w:rsidRPr="00586B16" w:rsidRDefault="00342D55" w:rsidP="00586B16">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Widely used for database design</w:t>
      </w:r>
    </w:p>
    <w:p w:rsidR="00342D55" w:rsidRPr="00586B16" w:rsidRDefault="00342D55" w:rsidP="00D92B2E">
      <w:pPr>
        <w:autoSpaceDE w:val="0"/>
        <w:autoSpaceDN w:val="0"/>
        <w:adjustRightInd w:val="0"/>
        <w:spacing w:after="0" w:line="240" w:lineRule="auto"/>
        <w:ind w:firstLine="720"/>
        <w:jc w:val="both"/>
        <w:rPr>
          <w:rFonts w:ascii="Times New Roman" w:eastAsia="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Database design in E-R model usually converted to design in the</w:t>
      </w:r>
      <w:r w:rsidR="00586B16">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relational model (coming up next) which is used for storage and</w:t>
      </w:r>
      <w:r w:rsidR="00586B16">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processing</w:t>
      </w:r>
      <w:r w:rsidR="00586B16">
        <w:rPr>
          <w:rFonts w:ascii="Times New Roman" w:hAnsi="Times New Roman" w:cs="Times New Roman"/>
          <w:color w:val="000000"/>
          <w:sz w:val="24"/>
          <w:szCs w:val="24"/>
        </w:rPr>
        <w:t>.</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This model is good to design a database, which can then be turned into tables in relational model(explained below).</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Let's take an example, If we have to design a School Database, then</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Student</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will be an</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entity</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with</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attributes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name, age, address etc. As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Address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 xml:space="preserve">is generally complex, it can be </w:t>
      </w:r>
      <w:r w:rsidRPr="00B6463A">
        <w:rPr>
          <w:rFonts w:ascii="Times New Roman" w:eastAsia="Times New Roman" w:hAnsi="Times New Roman" w:cs="Times New Roman"/>
          <w:color w:val="000000"/>
          <w:sz w:val="24"/>
          <w:szCs w:val="24"/>
        </w:rPr>
        <w:lastRenderedPageBreak/>
        <w:t>another</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entity</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with</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attributes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street name, pincode, city etc, and there will be a relationship between them.</w:t>
      </w:r>
    </w:p>
    <w:p w:rsidR="00B6463A" w:rsidRPr="00B6463A" w:rsidRDefault="00B6463A" w:rsidP="00D3704E">
      <w:pPr>
        <w:shd w:val="clear" w:color="auto" w:fill="FFFFFF"/>
        <w:spacing w:after="125" w:line="240" w:lineRule="auto"/>
        <w:ind w:left="1440" w:firstLine="720"/>
        <w:jc w:val="both"/>
        <w:rPr>
          <w:rFonts w:ascii="Times New Roman" w:eastAsia="Times New Roman" w:hAnsi="Times New Roman" w:cs="Times New Roman"/>
          <w:color w:val="000000"/>
          <w:sz w:val="24"/>
          <w:szCs w:val="24"/>
        </w:rPr>
      </w:pPr>
      <w:r w:rsidRPr="00586B16">
        <w:rPr>
          <w:rFonts w:ascii="Times New Roman" w:eastAsia="Times New Roman" w:hAnsi="Times New Roman" w:cs="Times New Roman"/>
          <w:noProof/>
          <w:color w:val="000000"/>
          <w:sz w:val="24"/>
          <w:szCs w:val="24"/>
        </w:rPr>
        <w:drawing>
          <wp:inline distT="0" distB="0" distL="0" distR="0">
            <wp:extent cx="1995474" cy="996297"/>
            <wp:effectExtent l="19050" t="0" r="4776" b="0"/>
            <wp:docPr id="6" name="Picture 6"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Model of database"/>
                    <pic:cNvPicPr>
                      <a:picLocks noChangeAspect="1" noChangeArrowheads="1"/>
                    </pic:cNvPicPr>
                  </pic:nvPicPr>
                  <pic:blipFill>
                    <a:blip r:embed="rId11" cstate="print"/>
                    <a:srcRect/>
                    <a:stretch>
                      <a:fillRect/>
                    </a:stretch>
                  </pic:blipFill>
                  <pic:spPr bwMode="auto">
                    <a:xfrm>
                      <a:off x="0" y="0"/>
                      <a:ext cx="2000007" cy="998560"/>
                    </a:xfrm>
                    <a:prstGeom prst="rect">
                      <a:avLst/>
                    </a:prstGeom>
                    <a:noFill/>
                    <a:ln w="9525">
                      <a:noFill/>
                      <a:miter lim="800000"/>
                      <a:headEnd/>
                      <a:tailEnd/>
                    </a:ln>
                  </pic:spPr>
                </pic:pic>
              </a:graphicData>
            </a:graphic>
          </wp:inline>
        </w:drawing>
      </w:r>
    </w:p>
    <w:p w:rsidR="00B6463A" w:rsidRPr="00B6463A" w:rsidRDefault="00B6463A" w:rsidP="00586B16">
      <w:pPr>
        <w:shd w:val="clear" w:color="auto" w:fill="FFFFFF"/>
        <w:spacing w:before="63" w:after="63" w:line="501" w:lineRule="atLeast"/>
        <w:jc w:val="both"/>
        <w:outlineLvl w:val="1"/>
        <w:rPr>
          <w:rFonts w:ascii="Times New Roman" w:eastAsia="Times New Roman" w:hAnsi="Times New Roman" w:cs="Times New Roman"/>
          <w:b/>
          <w:bCs/>
          <w:color w:val="000000"/>
          <w:sz w:val="32"/>
          <w:szCs w:val="24"/>
        </w:rPr>
      </w:pPr>
      <w:r w:rsidRPr="00B6463A">
        <w:rPr>
          <w:rFonts w:ascii="Times New Roman" w:eastAsia="Times New Roman" w:hAnsi="Times New Roman" w:cs="Times New Roman"/>
          <w:b/>
          <w:bCs/>
          <w:color w:val="000000"/>
          <w:sz w:val="32"/>
          <w:szCs w:val="24"/>
        </w:rPr>
        <w:t>Relational Model</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In this model, data is organised in two-dimensional</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tables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and the relationship is maintained by storing a common field.</w:t>
      </w:r>
      <w:r w:rsidR="00D92B2E">
        <w:rPr>
          <w:rFonts w:ascii="Times New Roman" w:eastAsia="Times New Roman" w:hAnsi="Times New Roman" w:cs="Times New Roman"/>
          <w:color w:val="000000"/>
          <w:sz w:val="24"/>
          <w:szCs w:val="24"/>
        </w:rPr>
        <w:t xml:space="preserve"> </w:t>
      </w:r>
      <w:r w:rsidRPr="00B6463A">
        <w:rPr>
          <w:rFonts w:ascii="Times New Roman" w:eastAsia="Times New Roman" w:hAnsi="Times New Roman" w:cs="Times New Roman"/>
          <w:color w:val="000000"/>
          <w:sz w:val="24"/>
          <w:szCs w:val="24"/>
        </w:rPr>
        <w:t>This model was introduced by E.F Codd in 1970, and since then it has been the most widely used database model, infact, we can say the only database model used around the world.</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The basic structure of data in the relational model is tables. All the information related to a particular type is stored in rows of that table.</w:t>
      </w:r>
    </w:p>
    <w:p w:rsidR="00B6463A" w:rsidRPr="00B6463A" w:rsidRDefault="00B6463A" w:rsidP="00586B16">
      <w:pPr>
        <w:shd w:val="clear" w:color="auto" w:fill="FFFFFF"/>
        <w:spacing w:after="125" w:line="240" w:lineRule="auto"/>
        <w:jc w:val="both"/>
        <w:rPr>
          <w:rFonts w:ascii="Times New Roman" w:eastAsia="Times New Roman" w:hAnsi="Times New Roman" w:cs="Times New Roman"/>
          <w:color w:val="000000"/>
          <w:sz w:val="24"/>
          <w:szCs w:val="24"/>
        </w:rPr>
      </w:pPr>
      <w:r w:rsidRPr="00B6463A">
        <w:rPr>
          <w:rFonts w:ascii="Times New Roman" w:eastAsia="Times New Roman" w:hAnsi="Times New Roman" w:cs="Times New Roman"/>
          <w:color w:val="000000"/>
          <w:sz w:val="24"/>
          <w:szCs w:val="24"/>
        </w:rPr>
        <w:t>Hence, tables are also known as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b/>
          <w:bCs/>
          <w:color w:val="000000"/>
          <w:sz w:val="24"/>
          <w:szCs w:val="24"/>
        </w:rPr>
        <w:t>relations</w:t>
      </w:r>
      <w:r w:rsidRPr="00586B16">
        <w:rPr>
          <w:rFonts w:ascii="Times New Roman" w:eastAsia="Times New Roman" w:hAnsi="Times New Roman" w:cs="Times New Roman"/>
          <w:color w:val="000000"/>
          <w:sz w:val="24"/>
          <w:szCs w:val="24"/>
        </w:rPr>
        <w:t> </w:t>
      </w:r>
      <w:r w:rsidRPr="00B6463A">
        <w:rPr>
          <w:rFonts w:ascii="Times New Roman" w:eastAsia="Times New Roman" w:hAnsi="Times New Roman" w:cs="Times New Roman"/>
          <w:color w:val="000000"/>
          <w:sz w:val="24"/>
          <w:szCs w:val="24"/>
        </w:rPr>
        <w:t>in relational model.</w:t>
      </w:r>
    </w:p>
    <w:p w:rsidR="00B6463A" w:rsidRPr="00B6463A" w:rsidRDefault="00B6463A" w:rsidP="00D3704E">
      <w:pPr>
        <w:shd w:val="clear" w:color="auto" w:fill="FFFFFF"/>
        <w:spacing w:after="125" w:line="240" w:lineRule="auto"/>
        <w:ind w:left="720" w:firstLine="720"/>
        <w:jc w:val="both"/>
        <w:rPr>
          <w:rFonts w:ascii="Times New Roman" w:eastAsia="Times New Roman" w:hAnsi="Times New Roman" w:cs="Times New Roman"/>
          <w:color w:val="000000"/>
          <w:sz w:val="24"/>
          <w:szCs w:val="24"/>
        </w:rPr>
      </w:pPr>
      <w:r w:rsidRPr="00586B16">
        <w:rPr>
          <w:rFonts w:ascii="Times New Roman" w:eastAsia="Times New Roman" w:hAnsi="Times New Roman" w:cs="Times New Roman"/>
          <w:noProof/>
          <w:color w:val="000000"/>
          <w:sz w:val="24"/>
          <w:szCs w:val="24"/>
        </w:rPr>
        <w:drawing>
          <wp:inline distT="0" distB="0" distL="0" distR="0">
            <wp:extent cx="3588627" cy="2377440"/>
            <wp:effectExtent l="19050" t="0" r="0" b="0"/>
            <wp:docPr id="8" name="Picture 8"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al Model of database"/>
                    <pic:cNvPicPr>
                      <a:picLocks noChangeAspect="1" noChangeArrowheads="1"/>
                    </pic:cNvPicPr>
                  </pic:nvPicPr>
                  <pic:blipFill>
                    <a:blip r:embed="rId12"/>
                    <a:srcRect/>
                    <a:stretch>
                      <a:fillRect/>
                    </a:stretch>
                  </pic:blipFill>
                  <pic:spPr bwMode="auto">
                    <a:xfrm>
                      <a:off x="0" y="0"/>
                      <a:ext cx="3591769" cy="2379521"/>
                    </a:xfrm>
                    <a:prstGeom prst="rect">
                      <a:avLst/>
                    </a:prstGeom>
                    <a:noFill/>
                    <a:ln w="9525">
                      <a:noFill/>
                      <a:miter lim="800000"/>
                      <a:headEnd/>
                      <a:tailEnd/>
                    </a:ln>
                  </pic:spPr>
                </pic:pic>
              </a:graphicData>
            </a:graphic>
          </wp:inline>
        </w:drawing>
      </w:r>
    </w:p>
    <w:p w:rsidR="003D4811" w:rsidRPr="00586B16" w:rsidRDefault="00342D55" w:rsidP="00D3704E">
      <w:pPr>
        <w:ind w:left="1440" w:firstLine="720"/>
        <w:jc w:val="both"/>
        <w:rPr>
          <w:rFonts w:ascii="Times New Roman" w:hAnsi="Times New Roman" w:cs="Times New Roman"/>
          <w:sz w:val="24"/>
          <w:szCs w:val="24"/>
        </w:rPr>
      </w:pPr>
      <w:r w:rsidRPr="00586B16">
        <w:rPr>
          <w:rFonts w:ascii="Times New Roman" w:hAnsi="Times New Roman" w:cs="Times New Roman"/>
          <w:noProof/>
          <w:sz w:val="24"/>
          <w:szCs w:val="24"/>
        </w:rPr>
        <w:drawing>
          <wp:inline distT="0" distB="0" distL="0" distR="0">
            <wp:extent cx="1900361" cy="1395992"/>
            <wp:effectExtent l="19050" t="0" r="4639"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1902787" cy="1397774"/>
                    </a:xfrm>
                    <a:prstGeom prst="rect">
                      <a:avLst/>
                    </a:prstGeom>
                    <a:noFill/>
                    <a:ln w="9525">
                      <a:noFill/>
                      <a:miter lim="800000"/>
                      <a:headEnd/>
                      <a:tailEnd/>
                    </a:ln>
                  </pic:spPr>
                </pic:pic>
              </a:graphicData>
            </a:graphic>
          </wp:inline>
        </w:drawing>
      </w:r>
    </w:p>
    <w:p w:rsidR="00505ECA" w:rsidRPr="00505ECA" w:rsidRDefault="00505ECA" w:rsidP="00505ECA">
      <w:pPr>
        <w:spacing w:after="63" w:line="240" w:lineRule="auto"/>
        <w:textAlignment w:val="baseline"/>
        <w:outlineLvl w:val="0"/>
        <w:rPr>
          <w:rFonts w:ascii="Times New Roman" w:eastAsia="Times New Roman" w:hAnsi="Times New Roman" w:cs="Times New Roman"/>
          <w:kern w:val="36"/>
          <w:sz w:val="35"/>
          <w:szCs w:val="35"/>
        </w:rPr>
      </w:pPr>
      <w:r w:rsidRPr="00505ECA">
        <w:rPr>
          <w:rFonts w:ascii="Times New Roman" w:eastAsia="Times New Roman" w:hAnsi="Times New Roman" w:cs="Times New Roman"/>
          <w:kern w:val="36"/>
          <w:sz w:val="35"/>
          <w:szCs w:val="35"/>
        </w:rPr>
        <w:t>SQL | DDL, DML, DCL and TCL Commands</w:t>
      </w:r>
    </w:p>
    <w:p w:rsidR="00505ECA" w:rsidRPr="00505ECA" w:rsidRDefault="00505ECA" w:rsidP="00505ECA">
      <w:pPr>
        <w:shd w:val="clear" w:color="auto" w:fill="FFFFFF"/>
        <w:spacing w:after="125" w:line="240" w:lineRule="auto"/>
        <w:jc w:val="both"/>
        <w:textAlignment w:val="baseline"/>
        <w:rPr>
          <w:rFonts w:ascii="Times New Roman" w:eastAsia="Times New Roman" w:hAnsi="Times New Roman" w:cs="Times New Roman"/>
          <w:color w:val="000000"/>
          <w:sz w:val="24"/>
          <w:szCs w:val="24"/>
        </w:rPr>
      </w:pPr>
      <w:r w:rsidRPr="00505ECA">
        <w:rPr>
          <w:rFonts w:ascii="Times New Roman" w:eastAsia="Times New Roman" w:hAnsi="Times New Roman" w:cs="Times New Roman"/>
          <w:color w:val="000000"/>
          <w:sz w:val="24"/>
          <w:szCs w:val="24"/>
        </w:rPr>
        <w:t xml:space="preserve">Structured Query Language(SQL) as we all know is the database language by the use of which we can perform certain operations on the existing database and also we can use this language to </w:t>
      </w:r>
      <w:r w:rsidRPr="00505ECA">
        <w:rPr>
          <w:rFonts w:ascii="Times New Roman" w:eastAsia="Times New Roman" w:hAnsi="Times New Roman" w:cs="Times New Roman"/>
          <w:color w:val="000000"/>
          <w:sz w:val="24"/>
          <w:szCs w:val="24"/>
        </w:rPr>
        <w:lastRenderedPageBreak/>
        <w:t>create a database. SQL uses certain commands like Create, Drop, Insert etc. to carry out the required tasks.</w:t>
      </w:r>
    </w:p>
    <w:p w:rsidR="00505ECA" w:rsidRPr="00505ECA" w:rsidRDefault="00505ECA" w:rsidP="00505ECA">
      <w:pPr>
        <w:shd w:val="clear" w:color="auto" w:fill="FFFFFF"/>
        <w:spacing w:after="125" w:line="240" w:lineRule="auto"/>
        <w:jc w:val="both"/>
        <w:textAlignment w:val="baseline"/>
        <w:rPr>
          <w:rFonts w:ascii="Times New Roman" w:eastAsia="Times New Roman" w:hAnsi="Times New Roman" w:cs="Times New Roman"/>
          <w:color w:val="000000"/>
          <w:sz w:val="24"/>
          <w:szCs w:val="24"/>
        </w:rPr>
      </w:pPr>
      <w:r w:rsidRPr="00505ECA">
        <w:rPr>
          <w:rFonts w:ascii="Times New Roman" w:eastAsia="Times New Roman" w:hAnsi="Times New Roman" w:cs="Times New Roman"/>
          <w:color w:val="000000"/>
          <w:sz w:val="24"/>
          <w:szCs w:val="24"/>
        </w:rPr>
        <w:t>These SQL commands are mainly categorized into four categories as discussed below:</w:t>
      </w:r>
    </w:p>
    <w:p w:rsidR="00505ECA" w:rsidRPr="00505ECA" w:rsidRDefault="00505ECA" w:rsidP="00505ECA">
      <w:pPr>
        <w:numPr>
          <w:ilvl w:val="0"/>
          <w:numId w:val="2"/>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505ECA">
        <w:rPr>
          <w:rFonts w:ascii="Times New Roman" w:eastAsia="Times New Roman" w:hAnsi="Times New Roman" w:cs="Times New Roman"/>
          <w:b/>
          <w:bCs/>
          <w:color w:val="000000"/>
          <w:sz w:val="24"/>
          <w:szCs w:val="24"/>
          <w:bdr w:val="none" w:sz="0" w:space="0" w:color="auto" w:frame="1"/>
        </w:rPr>
        <w:t>DDL(Data Definition Language) :</w:t>
      </w:r>
      <w:r w:rsidRPr="00505ECA">
        <w:rPr>
          <w:rFonts w:ascii="Times New Roman" w:eastAsia="Times New Roman" w:hAnsi="Times New Roman" w:cs="Times New Roman"/>
          <w:b/>
          <w:bCs/>
          <w:color w:val="000000"/>
          <w:sz w:val="24"/>
          <w:szCs w:val="24"/>
        </w:rPr>
        <w:t> </w:t>
      </w:r>
      <w:r w:rsidRPr="00505ECA">
        <w:rPr>
          <w:rFonts w:ascii="Times New Roman" w:eastAsia="Times New Roman" w:hAnsi="Times New Roman" w:cs="Times New Roman"/>
          <w:color w:val="000000"/>
          <w:sz w:val="24"/>
          <w:szCs w:val="24"/>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505ECA" w:rsidRPr="00505ECA" w:rsidRDefault="00505ECA" w:rsidP="00505ECA">
      <w:p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505ECA">
        <w:rPr>
          <w:rFonts w:ascii="Times New Roman" w:eastAsia="Times New Roman" w:hAnsi="Times New Roman" w:cs="Times New Roman"/>
          <w:b/>
          <w:bCs/>
          <w:color w:val="000000"/>
          <w:sz w:val="24"/>
          <w:szCs w:val="24"/>
        </w:rPr>
        <w:t>Examples of DDL commands:</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4" w:history="1">
        <w:r w:rsidR="00505ECA" w:rsidRPr="00505ECA">
          <w:rPr>
            <w:rFonts w:ascii="Times New Roman" w:eastAsia="Times New Roman" w:hAnsi="Times New Roman" w:cs="Times New Roman"/>
            <w:b/>
            <w:bCs/>
            <w:color w:val="EC4E20"/>
            <w:sz w:val="24"/>
            <w:szCs w:val="24"/>
          </w:rPr>
          <w:t>CREATE</w:t>
        </w:r>
      </w:hyperlink>
      <w:r w:rsidR="00505ECA" w:rsidRPr="00505ECA">
        <w:rPr>
          <w:rFonts w:ascii="Times New Roman" w:eastAsia="Times New Roman" w:hAnsi="Times New Roman" w:cs="Times New Roman"/>
          <w:color w:val="000000"/>
          <w:sz w:val="24"/>
          <w:szCs w:val="24"/>
        </w:rPr>
        <w:t> – is used to create the database or its objects (like table, index, function, views, store procedure and triggers).</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5" w:history="1">
        <w:r w:rsidR="00505ECA" w:rsidRPr="00505ECA">
          <w:rPr>
            <w:rFonts w:ascii="Times New Roman" w:eastAsia="Times New Roman" w:hAnsi="Times New Roman" w:cs="Times New Roman"/>
            <w:b/>
            <w:bCs/>
            <w:color w:val="EC4E20"/>
            <w:sz w:val="24"/>
            <w:szCs w:val="24"/>
          </w:rPr>
          <w:t>DROP</w:t>
        </w:r>
      </w:hyperlink>
      <w:r w:rsidR="00505ECA" w:rsidRPr="00505ECA">
        <w:rPr>
          <w:rFonts w:ascii="Times New Roman" w:eastAsia="Times New Roman" w:hAnsi="Times New Roman" w:cs="Times New Roman"/>
          <w:color w:val="000000"/>
          <w:sz w:val="24"/>
          <w:szCs w:val="24"/>
        </w:rPr>
        <w:t> – is used to delete objects from the database.</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6" w:history="1">
        <w:r w:rsidR="00505ECA" w:rsidRPr="00505ECA">
          <w:rPr>
            <w:rFonts w:ascii="Times New Roman" w:eastAsia="Times New Roman" w:hAnsi="Times New Roman" w:cs="Times New Roman"/>
            <w:b/>
            <w:bCs/>
            <w:color w:val="EC4E20"/>
            <w:sz w:val="24"/>
            <w:szCs w:val="24"/>
          </w:rPr>
          <w:t>ALTER</w:t>
        </w:r>
      </w:hyperlink>
      <w:r w:rsidR="00505ECA" w:rsidRPr="00505ECA">
        <w:rPr>
          <w:rFonts w:ascii="Times New Roman" w:eastAsia="Times New Roman" w:hAnsi="Times New Roman" w:cs="Times New Roman"/>
          <w:color w:val="000000"/>
          <w:sz w:val="24"/>
          <w:szCs w:val="24"/>
        </w:rPr>
        <w:t>-is used to alter the structure of the database.</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7" w:history="1">
        <w:r w:rsidR="00505ECA" w:rsidRPr="00505ECA">
          <w:rPr>
            <w:rFonts w:ascii="Times New Roman" w:eastAsia="Times New Roman" w:hAnsi="Times New Roman" w:cs="Times New Roman"/>
            <w:b/>
            <w:bCs/>
            <w:color w:val="EC4E20"/>
            <w:sz w:val="24"/>
            <w:szCs w:val="24"/>
          </w:rPr>
          <w:t>TRUNCATE</w:t>
        </w:r>
      </w:hyperlink>
      <w:r w:rsidR="00505ECA" w:rsidRPr="00505ECA">
        <w:rPr>
          <w:rFonts w:ascii="Times New Roman" w:eastAsia="Times New Roman" w:hAnsi="Times New Roman" w:cs="Times New Roman"/>
          <w:color w:val="000000"/>
          <w:sz w:val="24"/>
          <w:szCs w:val="24"/>
        </w:rPr>
        <w:t>–is used to remove all records from a table, including all spaces allocated for the records are removed.</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8" w:history="1">
        <w:r w:rsidR="00505ECA" w:rsidRPr="00505ECA">
          <w:rPr>
            <w:rFonts w:ascii="Times New Roman" w:eastAsia="Times New Roman" w:hAnsi="Times New Roman" w:cs="Times New Roman"/>
            <w:b/>
            <w:bCs/>
            <w:color w:val="EC4E20"/>
            <w:sz w:val="24"/>
            <w:szCs w:val="24"/>
          </w:rPr>
          <w:t>COMMENT</w:t>
        </w:r>
      </w:hyperlink>
      <w:r w:rsidR="00505ECA" w:rsidRPr="00505ECA">
        <w:rPr>
          <w:rFonts w:ascii="Times New Roman" w:eastAsia="Times New Roman" w:hAnsi="Times New Roman" w:cs="Times New Roman"/>
          <w:color w:val="000000"/>
          <w:sz w:val="24"/>
          <w:szCs w:val="24"/>
        </w:rPr>
        <w:t> –is used to add comments to the data dictionary.</w:t>
      </w:r>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color w:val="000000"/>
          <w:sz w:val="24"/>
          <w:szCs w:val="24"/>
        </w:rPr>
      </w:pPr>
      <w:hyperlink r:id="rId19" w:history="1">
        <w:r w:rsidR="00505ECA" w:rsidRPr="00505ECA">
          <w:rPr>
            <w:rFonts w:ascii="Times New Roman" w:eastAsia="Times New Roman" w:hAnsi="Times New Roman" w:cs="Times New Roman"/>
            <w:b/>
            <w:bCs/>
            <w:color w:val="EC4E20"/>
            <w:sz w:val="24"/>
            <w:szCs w:val="24"/>
          </w:rPr>
          <w:t>RENAME </w:t>
        </w:r>
      </w:hyperlink>
      <w:r w:rsidR="00505ECA" w:rsidRPr="00505ECA">
        <w:rPr>
          <w:rFonts w:ascii="Times New Roman" w:eastAsia="Times New Roman" w:hAnsi="Times New Roman" w:cs="Times New Roman"/>
          <w:color w:val="000000"/>
          <w:sz w:val="24"/>
          <w:szCs w:val="24"/>
        </w:rPr>
        <w:t>–is used to rename an object existing in the database.</w:t>
      </w:r>
    </w:p>
    <w:p w:rsidR="00505ECA" w:rsidRPr="00505ECA" w:rsidRDefault="00505ECA" w:rsidP="00505ECA">
      <w:pPr>
        <w:numPr>
          <w:ilvl w:val="0"/>
          <w:numId w:val="2"/>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505ECA">
        <w:rPr>
          <w:rFonts w:ascii="Times New Roman" w:eastAsia="Times New Roman" w:hAnsi="Times New Roman" w:cs="Times New Roman"/>
          <w:b/>
          <w:bCs/>
          <w:color w:val="000000"/>
          <w:sz w:val="24"/>
          <w:szCs w:val="24"/>
          <w:bdr w:val="none" w:sz="0" w:space="0" w:color="auto" w:frame="1"/>
        </w:rPr>
        <w:t>DML(Data Manipulation Language) :</w:t>
      </w:r>
      <w:r w:rsidRPr="00505ECA">
        <w:rPr>
          <w:rFonts w:ascii="Times New Roman" w:eastAsia="Times New Roman" w:hAnsi="Times New Roman" w:cs="Times New Roman"/>
          <w:b/>
          <w:bCs/>
          <w:color w:val="000000"/>
          <w:sz w:val="24"/>
          <w:szCs w:val="24"/>
        </w:rPr>
        <w:t> </w:t>
      </w:r>
      <w:r w:rsidRPr="00505ECA">
        <w:rPr>
          <w:rFonts w:ascii="Times New Roman" w:eastAsia="Times New Roman" w:hAnsi="Times New Roman" w:cs="Times New Roman"/>
          <w:color w:val="000000"/>
          <w:sz w:val="24"/>
          <w:szCs w:val="24"/>
        </w:rPr>
        <w:t>The SQL commands that deals with the manipulation of data present in database belong to DML or Data Manipulation Language and this includes most of the SQL statements.</w:t>
      </w:r>
    </w:p>
    <w:p w:rsidR="00505ECA" w:rsidRDefault="00505ECA" w:rsidP="00505ECA">
      <w:pPr>
        <w:shd w:val="clear" w:color="auto" w:fill="FFFFFF"/>
        <w:spacing w:after="0" w:line="240" w:lineRule="auto"/>
        <w:ind w:left="451"/>
        <w:jc w:val="both"/>
        <w:textAlignment w:val="baseline"/>
        <w:rPr>
          <w:rFonts w:ascii="Times New Roman" w:eastAsia="Times New Roman" w:hAnsi="Times New Roman" w:cs="Times New Roman"/>
          <w:b/>
          <w:bCs/>
          <w:color w:val="000000"/>
          <w:sz w:val="24"/>
          <w:szCs w:val="24"/>
        </w:rPr>
      </w:pPr>
      <w:r w:rsidRPr="00505ECA">
        <w:rPr>
          <w:rFonts w:ascii="Times New Roman" w:eastAsia="Times New Roman" w:hAnsi="Times New Roman" w:cs="Times New Roman"/>
          <w:b/>
          <w:bCs/>
          <w:color w:val="000000"/>
          <w:sz w:val="24"/>
          <w:szCs w:val="24"/>
        </w:rPr>
        <w:t>Examples of DML:</w:t>
      </w:r>
    </w:p>
    <w:p w:rsidR="00505ECA" w:rsidRPr="00505ECA" w:rsidRDefault="00CE7401" w:rsidP="00505ECA">
      <w:pPr>
        <w:numPr>
          <w:ilvl w:val="1"/>
          <w:numId w:val="2"/>
        </w:numPr>
        <w:shd w:val="clear" w:color="auto" w:fill="FFFFFF"/>
        <w:spacing w:after="0" w:line="240" w:lineRule="auto"/>
        <w:ind w:left="902"/>
        <w:jc w:val="both"/>
        <w:textAlignment w:val="baseline"/>
        <w:rPr>
          <w:ins w:id="0" w:author="Unknown"/>
          <w:rFonts w:ascii="Times New Roman" w:eastAsia="Times New Roman" w:hAnsi="Times New Roman" w:cs="Times New Roman"/>
          <w:sz w:val="24"/>
          <w:szCs w:val="24"/>
        </w:rPr>
      </w:pPr>
      <w:ins w:id="1" w:author="Unknown">
        <w:r w:rsidRPr="00505ECA">
          <w:rPr>
            <w:rFonts w:ascii="Times New Roman" w:eastAsia="Times New Roman" w:hAnsi="Times New Roman" w:cs="Times New Roman"/>
            <w:b/>
            <w:bCs/>
            <w:sz w:val="24"/>
            <w:szCs w:val="24"/>
            <w:bdr w:val="none" w:sz="0" w:space="0" w:color="auto" w:frame="1"/>
          </w:rPr>
          <w:fldChar w:fldCharType="begin"/>
        </w:r>
        <w:r w:rsidR="00505ECA" w:rsidRPr="00505ECA">
          <w:rPr>
            <w:rFonts w:ascii="Times New Roman" w:eastAsia="Times New Roman" w:hAnsi="Times New Roman" w:cs="Times New Roman"/>
            <w:b/>
            <w:bCs/>
            <w:sz w:val="24"/>
            <w:szCs w:val="24"/>
            <w:bdr w:val="none" w:sz="0" w:space="0" w:color="auto" w:frame="1"/>
          </w:rPr>
          <w:instrText xml:space="preserve"> HYPERLINK "https://www.geeksforgeeks.org/sql-select-clause/" </w:instrText>
        </w:r>
        <w:r w:rsidRPr="00505ECA">
          <w:rPr>
            <w:rFonts w:ascii="Times New Roman" w:eastAsia="Times New Roman" w:hAnsi="Times New Roman" w:cs="Times New Roman"/>
            <w:b/>
            <w:bCs/>
            <w:sz w:val="24"/>
            <w:szCs w:val="24"/>
            <w:bdr w:val="none" w:sz="0" w:space="0" w:color="auto" w:frame="1"/>
          </w:rPr>
          <w:fldChar w:fldCharType="separate"/>
        </w:r>
        <w:r w:rsidR="00505ECA" w:rsidRPr="00505ECA">
          <w:rPr>
            <w:rFonts w:ascii="Times New Roman" w:eastAsia="Times New Roman" w:hAnsi="Times New Roman" w:cs="Times New Roman"/>
            <w:b/>
            <w:bCs/>
            <w:sz w:val="24"/>
            <w:szCs w:val="24"/>
          </w:rPr>
          <w:t>SELECT</w:t>
        </w:r>
        <w:r w:rsidRPr="00505ECA">
          <w:rPr>
            <w:rFonts w:ascii="Times New Roman" w:eastAsia="Times New Roman" w:hAnsi="Times New Roman" w:cs="Times New Roman"/>
            <w:b/>
            <w:bCs/>
            <w:sz w:val="24"/>
            <w:szCs w:val="24"/>
            <w:bdr w:val="none" w:sz="0" w:space="0" w:color="auto" w:frame="1"/>
          </w:rPr>
          <w:fldChar w:fldCharType="end"/>
        </w:r>
        <w:r w:rsidR="00505ECA" w:rsidRPr="00505ECA">
          <w:rPr>
            <w:rFonts w:ascii="Times New Roman" w:eastAsia="Times New Roman" w:hAnsi="Times New Roman" w:cs="Times New Roman"/>
            <w:sz w:val="24"/>
            <w:szCs w:val="24"/>
          </w:rPr>
          <w:t> – is used to retrieve data from the a database.</w:t>
        </w:r>
      </w:ins>
    </w:p>
    <w:p w:rsidR="00505ECA" w:rsidRPr="00505ECA" w:rsidRDefault="00CE7401" w:rsidP="00505ECA">
      <w:pPr>
        <w:numPr>
          <w:ilvl w:val="1"/>
          <w:numId w:val="2"/>
        </w:numPr>
        <w:shd w:val="clear" w:color="auto" w:fill="FFFFFF"/>
        <w:spacing w:after="0" w:line="240" w:lineRule="auto"/>
        <w:ind w:left="902"/>
        <w:jc w:val="both"/>
        <w:textAlignment w:val="baseline"/>
        <w:rPr>
          <w:ins w:id="2" w:author="Unknown"/>
          <w:rFonts w:ascii="Times New Roman" w:eastAsia="Times New Roman" w:hAnsi="Times New Roman" w:cs="Times New Roman"/>
          <w:sz w:val="24"/>
          <w:szCs w:val="24"/>
        </w:rPr>
      </w:pPr>
      <w:ins w:id="3" w:author="Unknown">
        <w:r w:rsidRPr="00505ECA">
          <w:rPr>
            <w:rFonts w:ascii="Times New Roman" w:eastAsia="Times New Roman" w:hAnsi="Times New Roman" w:cs="Times New Roman"/>
            <w:b/>
            <w:bCs/>
            <w:sz w:val="24"/>
            <w:szCs w:val="24"/>
            <w:bdr w:val="none" w:sz="0" w:space="0" w:color="auto" w:frame="1"/>
          </w:rPr>
          <w:fldChar w:fldCharType="begin"/>
        </w:r>
        <w:r w:rsidR="00505ECA" w:rsidRPr="00505ECA">
          <w:rPr>
            <w:rFonts w:ascii="Times New Roman" w:eastAsia="Times New Roman" w:hAnsi="Times New Roman" w:cs="Times New Roman"/>
            <w:b/>
            <w:bCs/>
            <w:sz w:val="24"/>
            <w:szCs w:val="24"/>
            <w:bdr w:val="none" w:sz="0" w:space="0" w:color="auto" w:frame="1"/>
          </w:rPr>
          <w:instrText xml:space="preserve"> HYPERLINK "https://www.geeksforgeeks.org/sql-insert-statement/" </w:instrText>
        </w:r>
        <w:r w:rsidRPr="00505ECA">
          <w:rPr>
            <w:rFonts w:ascii="Times New Roman" w:eastAsia="Times New Roman" w:hAnsi="Times New Roman" w:cs="Times New Roman"/>
            <w:b/>
            <w:bCs/>
            <w:sz w:val="24"/>
            <w:szCs w:val="24"/>
            <w:bdr w:val="none" w:sz="0" w:space="0" w:color="auto" w:frame="1"/>
          </w:rPr>
          <w:fldChar w:fldCharType="separate"/>
        </w:r>
        <w:r w:rsidR="00505ECA" w:rsidRPr="00505ECA">
          <w:rPr>
            <w:rFonts w:ascii="Times New Roman" w:eastAsia="Times New Roman" w:hAnsi="Times New Roman" w:cs="Times New Roman"/>
            <w:b/>
            <w:bCs/>
            <w:sz w:val="24"/>
            <w:szCs w:val="24"/>
          </w:rPr>
          <w:t>INSERT</w:t>
        </w:r>
        <w:r w:rsidRPr="00505ECA">
          <w:rPr>
            <w:rFonts w:ascii="Times New Roman" w:eastAsia="Times New Roman" w:hAnsi="Times New Roman" w:cs="Times New Roman"/>
            <w:b/>
            <w:bCs/>
            <w:sz w:val="24"/>
            <w:szCs w:val="24"/>
            <w:bdr w:val="none" w:sz="0" w:space="0" w:color="auto" w:frame="1"/>
          </w:rPr>
          <w:fldChar w:fldCharType="end"/>
        </w:r>
        <w:r w:rsidR="00505ECA" w:rsidRPr="00505ECA">
          <w:rPr>
            <w:rFonts w:ascii="Times New Roman" w:eastAsia="Times New Roman" w:hAnsi="Times New Roman" w:cs="Times New Roman"/>
            <w:sz w:val="24"/>
            <w:szCs w:val="24"/>
          </w:rPr>
          <w:t> – is used to insert data into a table.</w:t>
        </w:r>
      </w:ins>
    </w:p>
    <w:p w:rsidR="00505ECA" w:rsidRPr="00505ECA" w:rsidRDefault="00CE7401" w:rsidP="00505ECA">
      <w:pPr>
        <w:numPr>
          <w:ilvl w:val="1"/>
          <w:numId w:val="2"/>
        </w:numPr>
        <w:shd w:val="clear" w:color="auto" w:fill="FFFFFF"/>
        <w:spacing w:after="0" w:line="240" w:lineRule="auto"/>
        <w:ind w:left="902"/>
        <w:jc w:val="both"/>
        <w:textAlignment w:val="baseline"/>
        <w:rPr>
          <w:ins w:id="4" w:author="Unknown"/>
          <w:rFonts w:ascii="Times New Roman" w:eastAsia="Times New Roman" w:hAnsi="Times New Roman" w:cs="Times New Roman"/>
          <w:sz w:val="24"/>
          <w:szCs w:val="24"/>
        </w:rPr>
      </w:pPr>
      <w:ins w:id="5" w:author="Unknown">
        <w:r w:rsidRPr="00505ECA">
          <w:rPr>
            <w:rFonts w:ascii="Times New Roman" w:eastAsia="Times New Roman" w:hAnsi="Times New Roman" w:cs="Times New Roman"/>
            <w:b/>
            <w:bCs/>
            <w:sz w:val="24"/>
            <w:szCs w:val="24"/>
            <w:bdr w:val="none" w:sz="0" w:space="0" w:color="auto" w:frame="1"/>
          </w:rPr>
          <w:fldChar w:fldCharType="begin"/>
        </w:r>
        <w:r w:rsidR="00505ECA" w:rsidRPr="00505ECA">
          <w:rPr>
            <w:rFonts w:ascii="Times New Roman" w:eastAsia="Times New Roman" w:hAnsi="Times New Roman" w:cs="Times New Roman"/>
            <w:b/>
            <w:bCs/>
            <w:sz w:val="24"/>
            <w:szCs w:val="24"/>
            <w:bdr w:val="none" w:sz="0" w:space="0" w:color="auto" w:frame="1"/>
          </w:rPr>
          <w:instrText xml:space="preserve"> HYPERLINK "https://www.geeksforgeeks.org/sql-update-statement/" </w:instrText>
        </w:r>
        <w:r w:rsidRPr="00505ECA">
          <w:rPr>
            <w:rFonts w:ascii="Times New Roman" w:eastAsia="Times New Roman" w:hAnsi="Times New Roman" w:cs="Times New Roman"/>
            <w:b/>
            <w:bCs/>
            <w:sz w:val="24"/>
            <w:szCs w:val="24"/>
            <w:bdr w:val="none" w:sz="0" w:space="0" w:color="auto" w:frame="1"/>
          </w:rPr>
          <w:fldChar w:fldCharType="separate"/>
        </w:r>
        <w:r w:rsidR="00505ECA" w:rsidRPr="00505ECA">
          <w:rPr>
            <w:rFonts w:ascii="Times New Roman" w:eastAsia="Times New Roman" w:hAnsi="Times New Roman" w:cs="Times New Roman"/>
            <w:b/>
            <w:bCs/>
            <w:sz w:val="24"/>
            <w:szCs w:val="24"/>
          </w:rPr>
          <w:t>UPDATE</w:t>
        </w:r>
        <w:r w:rsidRPr="00505ECA">
          <w:rPr>
            <w:rFonts w:ascii="Times New Roman" w:eastAsia="Times New Roman" w:hAnsi="Times New Roman" w:cs="Times New Roman"/>
            <w:b/>
            <w:bCs/>
            <w:sz w:val="24"/>
            <w:szCs w:val="24"/>
            <w:bdr w:val="none" w:sz="0" w:space="0" w:color="auto" w:frame="1"/>
          </w:rPr>
          <w:fldChar w:fldCharType="end"/>
        </w:r>
        <w:r w:rsidR="00505ECA" w:rsidRPr="00505ECA">
          <w:rPr>
            <w:rFonts w:ascii="Times New Roman" w:eastAsia="Times New Roman" w:hAnsi="Times New Roman" w:cs="Times New Roman"/>
            <w:sz w:val="24"/>
            <w:szCs w:val="24"/>
          </w:rPr>
          <w:t> – is used to update existing data within a table.</w:t>
        </w:r>
      </w:ins>
    </w:p>
    <w:p w:rsidR="00505ECA" w:rsidRPr="00505ECA" w:rsidRDefault="00CE7401" w:rsidP="00505ECA">
      <w:pPr>
        <w:numPr>
          <w:ilvl w:val="1"/>
          <w:numId w:val="2"/>
        </w:numPr>
        <w:shd w:val="clear" w:color="auto" w:fill="FFFFFF"/>
        <w:spacing w:after="0" w:line="240" w:lineRule="auto"/>
        <w:ind w:left="902"/>
        <w:jc w:val="both"/>
        <w:textAlignment w:val="baseline"/>
        <w:rPr>
          <w:rFonts w:ascii="Times New Roman" w:eastAsia="Times New Roman" w:hAnsi="Times New Roman" w:cs="Times New Roman"/>
          <w:sz w:val="24"/>
          <w:szCs w:val="24"/>
        </w:rPr>
      </w:pPr>
      <w:ins w:id="6" w:author="Unknown">
        <w:r w:rsidRPr="00505ECA">
          <w:rPr>
            <w:rFonts w:ascii="Times New Roman" w:eastAsia="Times New Roman" w:hAnsi="Times New Roman" w:cs="Times New Roman"/>
            <w:b/>
            <w:bCs/>
            <w:sz w:val="24"/>
            <w:szCs w:val="24"/>
            <w:bdr w:val="none" w:sz="0" w:space="0" w:color="auto" w:frame="1"/>
          </w:rPr>
          <w:fldChar w:fldCharType="begin"/>
        </w:r>
        <w:r w:rsidR="00505ECA" w:rsidRPr="00505ECA">
          <w:rPr>
            <w:rFonts w:ascii="Times New Roman" w:eastAsia="Times New Roman" w:hAnsi="Times New Roman" w:cs="Times New Roman"/>
            <w:b/>
            <w:bCs/>
            <w:sz w:val="24"/>
            <w:szCs w:val="24"/>
            <w:bdr w:val="none" w:sz="0" w:space="0" w:color="auto" w:frame="1"/>
          </w:rPr>
          <w:instrText xml:space="preserve"> HYPERLINK "https://www.geeksforgeeks.org/sql-delete-statement/" </w:instrText>
        </w:r>
        <w:r w:rsidRPr="00505ECA">
          <w:rPr>
            <w:rFonts w:ascii="Times New Roman" w:eastAsia="Times New Roman" w:hAnsi="Times New Roman" w:cs="Times New Roman"/>
            <w:b/>
            <w:bCs/>
            <w:sz w:val="24"/>
            <w:szCs w:val="24"/>
            <w:bdr w:val="none" w:sz="0" w:space="0" w:color="auto" w:frame="1"/>
          </w:rPr>
          <w:fldChar w:fldCharType="separate"/>
        </w:r>
        <w:r w:rsidR="00505ECA" w:rsidRPr="00505ECA">
          <w:rPr>
            <w:rFonts w:ascii="Times New Roman" w:eastAsia="Times New Roman" w:hAnsi="Times New Roman" w:cs="Times New Roman"/>
            <w:b/>
            <w:bCs/>
            <w:sz w:val="24"/>
            <w:szCs w:val="24"/>
          </w:rPr>
          <w:t>DELETE</w:t>
        </w:r>
        <w:r w:rsidRPr="00505ECA">
          <w:rPr>
            <w:rFonts w:ascii="Times New Roman" w:eastAsia="Times New Roman" w:hAnsi="Times New Roman" w:cs="Times New Roman"/>
            <w:b/>
            <w:bCs/>
            <w:sz w:val="24"/>
            <w:szCs w:val="24"/>
            <w:bdr w:val="none" w:sz="0" w:space="0" w:color="auto" w:frame="1"/>
          </w:rPr>
          <w:fldChar w:fldCharType="end"/>
        </w:r>
        <w:r w:rsidR="00505ECA" w:rsidRPr="00505ECA">
          <w:rPr>
            <w:rFonts w:ascii="Times New Roman" w:eastAsia="Times New Roman" w:hAnsi="Times New Roman" w:cs="Times New Roman"/>
            <w:sz w:val="24"/>
            <w:szCs w:val="24"/>
          </w:rPr>
          <w:t> – is used to delete records from a database table.</w:t>
        </w:r>
      </w:ins>
    </w:p>
    <w:p w:rsidR="00505ECA" w:rsidRPr="00505ECA" w:rsidRDefault="00505ECA" w:rsidP="00505ECA">
      <w:pPr>
        <w:shd w:val="clear" w:color="auto" w:fill="FFFFFF"/>
        <w:spacing w:after="0" w:line="240" w:lineRule="auto"/>
        <w:ind w:left="542"/>
        <w:jc w:val="both"/>
        <w:textAlignment w:val="baseline"/>
        <w:rPr>
          <w:ins w:id="7" w:author="Unknown"/>
          <w:rFonts w:ascii="Times New Roman" w:eastAsia="Times New Roman" w:hAnsi="Times New Roman" w:cs="Times New Roman"/>
          <w:sz w:val="24"/>
          <w:szCs w:val="24"/>
        </w:rPr>
      </w:pPr>
    </w:p>
    <w:p w:rsidR="00505ECA" w:rsidRPr="00505ECA" w:rsidRDefault="00505ECA" w:rsidP="00505ECA">
      <w:pPr>
        <w:numPr>
          <w:ilvl w:val="0"/>
          <w:numId w:val="2"/>
        </w:numPr>
        <w:shd w:val="clear" w:color="auto" w:fill="FFFFFF"/>
        <w:spacing w:after="0" w:line="240" w:lineRule="auto"/>
        <w:ind w:left="451"/>
        <w:jc w:val="both"/>
        <w:textAlignment w:val="baseline"/>
        <w:rPr>
          <w:ins w:id="8" w:author="Unknown"/>
          <w:rFonts w:ascii="Times New Roman" w:eastAsia="Times New Roman" w:hAnsi="Times New Roman" w:cs="Times New Roman"/>
          <w:sz w:val="24"/>
          <w:szCs w:val="24"/>
        </w:rPr>
      </w:pPr>
      <w:ins w:id="9" w:author="Unknown">
        <w:r w:rsidRPr="00505ECA">
          <w:rPr>
            <w:rFonts w:ascii="Times New Roman" w:eastAsia="Times New Roman" w:hAnsi="Times New Roman" w:cs="Times New Roman"/>
            <w:b/>
            <w:bCs/>
            <w:sz w:val="24"/>
            <w:szCs w:val="24"/>
            <w:bdr w:val="none" w:sz="0" w:space="0" w:color="auto" w:frame="1"/>
          </w:rPr>
          <w:t>DCL(Data Control Language) :</w:t>
        </w:r>
        <w:r w:rsidRPr="00505ECA">
          <w:rPr>
            <w:rFonts w:ascii="Times New Roman" w:eastAsia="Times New Roman" w:hAnsi="Times New Roman" w:cs="Times New Roman"/>
            <w:b/>
            <w:bCs/>
            <w:sz w:val="24"/>
            <w:szCs w:val="24"/>
          </w:rPr>
          <w:t> </w:t>
        </w:r>
        <w:r w:rsidRPr="00505ECA">
          <w:rPr>
            <w:rFonts w:ascii="Times New Roman" w:eastAsia="Times New Roman" w:hAnsi="Times New Roman" w:cs="Times New Roman"/>
            <w:sz w:val="24"/>
            <w:szCs w:val="24"/>
          </w:rPr>
          <w:t>DCL includes commands such as GRANT and REVOKE which mainly deals with the rights, permissions and other controls of the database system.</w:t>
        </w:r>
      </w:ins>
    </w:p>
    <w:p w:rsidR="00505ECA" w:rsidRPr="00505ECA" w:rsidRDefault="00505ECA" w:rsidP="00505ECA">
      <w:pPr>
        <w:shd w:val="clear" w:color="auto" w:fill="FFFFFF"/>
        <w:spacing w:after="0" w:line="240" w:lineRule="auto"/>
        <w:ind w:left="451"/>
        <w:jc w:val="both"/>
        <w:textAlignment w:val="baseline"/>
        <w:rPr>
          <w:ins w:id="10" w:author="Unknown"/>
          <w:rFonts w:ascii="Times New Roman" w:eastAsia="Times New Roman" w:hAnsi="Times New Roman" w:cs="Times New Roman"/>
          <w:sz w:val="24"/>
          <w:szCs w:val="24"/>
        </w:rPr>
      </w:pPr>
      <w:ins w:id="11" w:author="Unknown">
        <w:r w:rsidRPr="00505ECA">
          <w:rPr>
            <w:rFonts w:ascii="Times New Roman" w:eastAsia="Times New Roman" w:hAnsi="Times New Roman" w:cs="Times New Roman"/>
            <w:b/>
            <w:bCs/>
            <w:sz w:val="24"/>
            <w:szCs w:val="24"/>
          </w:rPr>
          <w:t>Examples of DCL commands:</w:t>
        </w:r>
      </w:ins>
    </w:p>
    <w:p w:rsidR="00505ECA" w:rsidRPr="00505ECA" w:rsidRDefault="00505ECA" w:rsidP="00505ECA">
      <w:pPr>
        <w:numPr>
          <w:ilvl w:val="1"/>
          <w:numId w:val="2"/>
        </w:numPr>
        <w:shd w:val="clear" w:color="auto" w:fill="FFFFFF"/>
        <w:spacing w:after="0" w:line="240" w:lineRule="auto"/>
        <w:ind w:left="902"/>
        <w:jc w:val="both"/>
        <w:textAlignment w:val="baseline"/>
        <w:rPr>
          <w:ins w:id="12" w:author="Unknown"/>
          <w:rFonts w:ascii="Times New Roman" w:eastAsia="Times New Roman" w:hAnsi="Times New Roman" w:cs="Times New Roman"/>
          <w:sz w:val="24"/>
          <w:szCs w:val="24"/>
        </w:rPr>
      </w:pPr>
      <w:ins w:id="13" w:author="Unknown">
        <w:r w:rsidRPr="00505ECA">
          <w:rPr>
            <w:rFonts w:ascii="Times New Roman" w:eastAsia="Times New Roman" w:hAnsi="Times New Roman" w:cs="Times New Roman"/>
            <w:b/>
            <w:bCs/>
            <w:sz w:val="24"/>
            <w:szCs w:val="24"/>
            <w:bdr w:val="none" w:sz="0" w:space="0" w:color="auto" w:frame="1"/>
          </w:rPr>
          <w:t>GRANT</w:t>
        </w:r>
        <w:r w:rsidRPr="00505ECA">
          <w:rPr>
            <w:rFonts w:ascii="Times New Roman" w:eastAsia="Times New Roman" w:hAnsi="Times New Roman" w:cs="Times New Roman"/>
            <w:sz w:val="24"/>
            <w:szCs w:val="24"/>
          </w:rPr>
          <w:t>-gives user’s access privileges to database.</w:t>
        </w:r>
      </w:ins>
    </w:p>
    <w:p w:rsidR="00505ECA" w:rsidRPr="00505ECA" w:rsidRDefault="00505ECA" w:rsidP="00505ECA">
      <w:pPr>
        <w:numPr>
          <w:ilvl w:val="1"/>
          <w:numId w:val="2"/>
        </w:numPr>
        <w:shd w:val="clear" w:color="auto" w:fill="FFFFFF"/>
        <w:spacing w:after="0" w:line="240" w:lineRule="auto"/>
        <w:ind w:left="902"/>
        <w:jc w:val="both"/>
        <w:textAlignment w:val="baseline"/>
        <w:rPr>
          <w:ins w:id="14" w:author="Unknown"/>
          <w:rFonts w:ascii="Times New Roman" w:eastAsia="Times New Roman" w:hAnsi="Times New Roman" w:cs="Times New Roman"/>
          <w:sz w:val="24"/>
          <w:szCs w:val="24"/>
        </w:rPr>
      </w:pPr>
      <w:ins w:id="15" w:author="Unknown">
        <w:r w:rsidRPr="00505ECA">
          <w:rPr>
            <w:rFonts w:ascii="Times New Roman" w:eastAsia="Times New Roman" w:hAnsi="Times New Roman" w:cs="Times New Roman"/>
            <w:b/>
            <w:bCs/>
            <w:sz w:val="24"/>
            <w:szCs w:val="24"/>
            <w:bdr w:val="none" w:sz="0" w:space="0" w:color="auto" w:frame="1"/>
          </w:rPr>
          <w:t>REVOKE</w:t>
        </w:r>
        <w:r w:rsidRPr="00505ECA">
          <w:rPr>
            <w:rFonts w:ascii="Times New Roman" w:eastAsia="Times New Roman" w:hAnsi="Times New Roman" w:cs="Times New Roman"/>
            <w:sz w:val="24"/>
            <w:szCs w:val="24"/>
          </w:rPr>
          <w:t>-withdraw user’s access privileges given by using the GRANT command.</w:t>
        </w:r>
      </w:ins>
    </w:p>
    <w:p w:rsidR="00342D55" w:rsidRPr="00586B16" w:rsidRDefault="00342D55" w:rsidP="00586B16">
      <w:pPr>
        <w:jc w:val="both"/>
        <w:rPr>
          <w:rFonts w:ascii="Times New Roman" w:hAnsi="Times New Roman" w:cs="Times New Roman"/>
          <w:sz w:val="24"/>
          <w:szCs w:val="24"/>
        </w:rPr>
      </w:pPr>
    </w:p>
    <w:p w:rsidR="00342D55" w:rsidRPr="00586B16" w:rsidRDefault="00342D55" w:rsidP="00586B16">
      <w:pPr>
        <w:autoSpaceDE w:val="0"/>
        <w:autoSpaceDN w:val="0"/>
        <w:adjustRightInd w:val="0"/>
        <w:spacing w:after="0" w:line="240" w:lineRule="auto"/>
        <w:jc w:val="both"/>
        <w:rPr>
          <w:rFonts w:ascii="Times New Roman" w:hAnsi="Times New Roman" w:cs="Times New Roman"/>
          <w:b/>
          <w:bCs/>
          <w:color w:val="000000"/>
          <w:sz w:val="24"/>
          <w:szCs w:val="24"/>
        </w:rPr>
      </w:pPr>
      <w:r w:rsidRPr="00586B16">
        <w:rPr>
          <w:rFonts w:ascii="Times New Roman" w:hAnsi="Times New Roman" w:cs="Times New Roman"/>
          <w:b/>
          <w:bCs/>
          <w:color w:val="000000"/>
          <w:sz w:val="24"/>
          <w:szCs w:val="24"/>
        </w:rPr>
        <w:t>Data Definition Language (DDL)</w:t>
      </w:r>
    </w:p>
    <w:p w:rsidR="00342D55" w:rsidRPr="00586B16" w:rsidRDefault="00342D55" w:rsidP="00D92B2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Specification notation for defining the database schema</w:t>
      </w:r>
    </w:p>
    <w:p w:rsidR="00342D55" w:rsidRPr="00586B16" w:rsidRDefault="00342D55" w:rsidP="00D92B2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E.g.</w:t>
      </w:r>
    </w:p>
    <w:p w:rsidR="00342D55" w:rsidRPr="00586B16" w:rsidRDefault="00342D55" w:rsidP="00D92B2E">
      <w:pPr>
        <w:autoSpaceDE w:val="0"/>
        <w:autoSpaceDN w:val="0"/>
        <w:adjustRightInd w:val="0"/>
        <w:spacing w:after="0" w:line="240" w:lineRule="auto"/>
        <w:ind w:left="2160"/>
        <w:jc w:val="both"/>
        <w:rPr>
          <w:rFonts w:ascii="Times New Roman" w:hAnsi="Times New Roman" w:cs="Times New Roman"/>
          <w:color w:val="000000"/>
          <w:sz w:val="24"/>
          <w:szCs w:val="24"/>
        </w:rPr>
      </w:pPr>
      <w:r w:rsidRPr="00586B16">
        <w:rPr>
          <w:rFonts w:ascii="Times New Roman" w:hAnsi="Times New Roman" w:cs="Times New Roman"/>
          <w:b/>
          <w:bCs/>
          <w:color w:val="000000"/>
          <w:sz w:val="24"/>
          <w:szCs w:val="24"/>
        </w:rPr>
        <w:t xml:space="preserve">create table </w:t>
      </w:r>
      <w:r w:rsidRPr="00586B16">
        <w:rPr>
          <w:rFonts w:ascii="Times New Roman" w:hAnsi="Times New Roman" w:cs="Times New Roman"/>
          <w:i/>
          <w:iCs/>
          <w:color w:val="000000"/>
          <w:sz w:val="24"/>
          <w:szCs w:val="24"/>
        </w:rPr>
        <w:t xml:space="preserve">account </w:t>
      </w:r>
      <w:r w:rsidRPr="00586B16">
        <w:rPr>
          <w:rFonts w:ascii="Times New Roman" w:hAnsi="Times New Roman" w:cs="Times New Roman"/>
          <w:color w:val="000000"/>
          <w:sz w:val="24"/>
          <w:szCs w:val="24"/>
        </w:rPr>
        <w:t>(</w:t>
      </w:r>
      <w:r w:rsidR="00D92B2E">
        <w:rPr>
          <w:rFonts w:ascii="Times New Roman" w:hAnsi="Times New Roman" w:cs="Times New Roman"/>
          <w:color w:val="000000"/>
          <w:sz w:val="24"/>
          <w:szCs w:val="24"/>
        </w:rPr>
        <w:t xml:space="preserve"> </w:t>
      </w:r>
      <w:r w:rsidRPr="00586B16">
        <w:rPr>
          <w:rFonts w:ascii="Times New Roman" w:hAnsi="Times New Roman" w:cs="Times New Roman"/>
          <w:i/>
          <w:iCs/>
          <w:color w:val="000000"/>
          <w:sz w:val="24"/>
          <w:szCs w:val="24"/>
        </w:rPr>
        <w:t xml:space="preserve">account-number </w:t>
      </w:r>
      <w:r w:rsidRPr="00586B16">
        <w:rPr>
          <w:rFonts w:ascii="Times New Roman" w:hAnsi="Times New Roman" w:cs="Times New Roman"/>
          <w:b/>
          <w:bCs/>
          <w:color w:val="000000"/>
          <w:sz w:val="24"/>
          <w:szCs w:val="24"/>
        </w:rPr>
        <w:t>char</w:t>
      </w:r>
      <w:r w:rsidRPr="00586B16">
        <w:rPr>
          <w:rFonts w:ascii="Times New Roman" w:hAnsi="Times New Roman" w:cs="Times New Roman"/>
          <w:color w:val="000000"/>
          <w:sz w:val="24"/>
          <w:szCs w:val="24"/>
        </w:rPr>
        <w:t>(10),</w:t>
      </w:r>
      <w:r w:rsidR="00D92B2E">
        <w:rPr>
          <w:rFonts w:ascii="Times New Roman" w:hAnsi="Times New Roman" w:cs="Times New Roman"/>
          <w:color w:val="000000"/>
          <w:sz w:val="24"/>
          <w:szCs w:val="24"/>
        </w:rPr>
        <w:t xml:space="preserve"> </w:t>
      </w:r>
      <w:r w:rsidRPr="00586B16">
        <w:rPr>
          <w:rFonts w:ascii="Times New Roman" w:hAnsi="Times New Roman" w:cs="Times New Roman"/>
          <w:i/>
          <w:iCs/>
          <w:color w:val="000000"/>
          <w:sz w:val="24"/>
          <w:szCs w:val="24"/>
        </w:rPr>
        <w:t xml:space="preserve">balance </w:t>
      </w:r>
      <w:r w:rsidRPr="00586B16">
        <w:rPr>
          <w:rFonts w:ascii="Times New Roman" w:hAnsi="Times New Roman" w:cs="Times New Roman"/>
          <w:b/>
          <w:bCs/>
          <w:color w:val="000000"/>
          <w:sz w:val="24"/>
          <w:szCs w:val="24"/>
        </w:rPr>
        <w:t>integer</w:t>
      </w:r>
      <w:r w:rsidRPr="00586B16">
        <w:rPr>
          <w:rFonts w:ascii="Times New Roman" w:hAnsi="Times New Roman" w:cs="Times New Roman"/>
          <w:color w:val="000000"/>
          <w:sz w:val="24"/>
          <w:szCs w:val="24"/>
        </w:rPr>
        <w:t>)</w:t>
      </w:r>
    </w:p>
    <w:p w:rsidR="00342D55" w:rsidRPr="00586B16" w:rsidRDefault="00342D55" w:rsidP="00D92B2E">
      <w:pPr>
        <w:autoSpaceDE w:val="0"/>
        <w:autoSpaceDN w:val="0"/>
        <w:adjustRightInd w:val="0"/>
        <w:spacing w:after="0" w:line="240" w:lineRule="auto"/>
        <w:ind w:firstLine="720"/>
        <w:jc w:val="both"/>
        <w:rPr>
          <w:rFonts w:ascii="Times New Roman" w:hAnsi="Times New Roman" w:cs="Times New Roman"/>
          <w:i/>
          <w:iCs/>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 xml:space="preserve">DDL compiler generates a set of tables stored in a </w:t>
      </w:r>
      <w:r w:rsidRPr="00586B16">
        <w:rPr>
          <w:rFonts w:ascii="Times New Roman" w:hAnsi="Times New Roman" w:cs="Times New Roman"/>
          <w:i/>
          <w:iCs/>
          <w:color w:val="000000"/>
          <w:sz w:val="24"/>
          <w:szCs w:val="24"/>
        </w:rPr>
        <w:t>data</w:t>
      </w:r>
      <w:r w:rsidR="00D92B2E">
        <w:rPr>
          <w:rFonts w:ascii="Times New Roman" w:hAnsi="Times New Roman" w:cs="Times New Roman"/>
          <w:i/>
          <w:iCs/>
          <w:color w:val="000000"/>
          <w:sz w:val="24"/>
          <w:szCs w:val="24"/>
        </w:rPr>
        <w:t xml:space="preserve"> </w:t>
      </w:r>
      <w:r w:rsidRPr="00586B16">
        <w:rPr>
          <w:rFonts w:ascii="Times New Roman" w:hAnsi="Times New Roman" w:cs="Times New Roman"/>
          <w:i/>
          <w:iCs/>
          <w:color w:val="000000"/>
          <w:sz w:val="24"/>
          <w:szCs w:val="24"/>
        </w:rPr>
        <w:t>dictionary</w:t>
      </w:r>
    </w:p>
    <w:p w:rsidR="00342D55" w:rsidRPr="00586B16" w:rsidRDefault="00342D55" w:rsidP="00D92B2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Data dictionary contains metadata (i.e., data about data)</w:t>
      </w:r>
    </w:p>
    <w:p w:rsidR="00342D55" w:rsidRPr="00586B16" w:rsidRDefault="00342D55" w:rsidP="00D92B2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database schema</w:t>
      </w:r>
    </w:p>
    <w:p w:rsidR="00342D55" w:rsidRPr="00586B16" w:rsidRDefault="00342D55" w:rsidP="00D92B2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 xml:space="preserve">Data </w:t>
      </w:r>
      <w:r w:rsidRPr="00586B16">
        <w:rPr>
          <w:rFonts w:ascii="Times New Roman" w:hAnsi="Times New Roman" w:cs="Times New Roman"/>
          <w:i/>
          <w:iCs/>
          <w:color w:val="000000"/>
          <w:sz w:val="24"/>
          <w:szCs w:val="24"/>
        </w:rPr>
        <w:t xml:space="preserve">storage and definition </w:t>
      </w:r>
      <w:r w:rsidRPr="00586B16">
        <w:rPr>
          <w:rFonts w:ascii="Times New Roman" w:hAnsi="Times New Roman" w:cs="Times New Roman"/>
          <w:color w:val="000000"/>
          <w:sz w:val="24"/>
          <w:szCs w:val="24"/>
        </w:rPr>
        <w:t>language</w:t>
      </w:r>
    </w:p>
    <w:p w:rsidR="00342D55" w:rsidRPr="00586B16" w:rsidRDefault="00342D55"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eastAsia="MS Gothic" w:hAnsi="MS Gothic" w:cs="Times New Roman"/>
          <w:color w:val="00009A"/>
          <w:sz w:val="24"/>
          <w:szCs w:val="24"/>
        </w:rPr>
        <w:t>✔</w:t>
      </w:r>
      <w:r w:rsidRPr="00586B16">
        <w:rPr>
          <w:rFonts w:ascii="Times New Roman" w:hAnsi="Times New Roman" w:cs="Times New Roman"/>
          <w:color w:val="00009A"/>
          <w:sz w:val="24"/>
          <w:szCs w:val="24"/>
        </w:rPr>
        <w:t xml:space="preserve"> </w:t>
      </w:r>
      <w:r w:rsidRPr="00586B16">
        <w:rPr>
          <w:rFonts w:ascii="Times New Roman" w:hAnsi="Times New Roman" w:cs="Times New Roman"/>
          <w:color w:val="000000"/>
          <w:sz w:val="24"/>
          <w:szCs w:val="24"/>
        </w:rPr>
        <w:t>language in which the storage structure and access methods</w:t>
      </w:r>
      <w:r w:rsidR="00D92B2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used by the database system are specified</w:t>
      </w:r>
    </w:p>
    <w:p w:rsidR="00342D55" w:rsidRPr="00586B16" w:rsidRDefault="00342D55" w:rsidP="00D92B2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eastAsia="MS Gothic" w:hAnsi="MS Gothic" w:cs="Times New Roman"/>
          <w:color w:val="00009A"/>
          <w:sz w:val="24"/>
          <w:szCs w:val="24"/>
        </w:rPr>
        <w:t>✔</w:t>
      </w:r>
      <w:r w:rsidRPr="00586B16">
        <w:rPr>
          <w:rFonts w:ascii="Times New Roman" w:hAnsi="Times New Roman" w:cs="Times New Roman"/>
          <w:color w:val="00009A"/>
          <w:sz w:val="24"/>
          <w:szCs w:val="24"/>
        </w:rPr>
        <w:t xml:space="preserve"> </w:t>
      </w:r>
      <w:r w:rsidRPr="00586B16">
        <w:rPr>
          <w:rFonts w:ascii="Times New Roman" w:hAnsi="Times New Roman" w:cs="Times New Roman"/>
          <w:color w:val="000000"/>
          <w:sz w:val="24"/>
          <w:szCs w:val="24"/>
        </w:rPr>
        <w:t>Usually an extension of the data definition language</w:t>
      </w:r>
    </w:p>
    <w:p w:rsidR="00342D55" w:rsidRPr="00586B16" w:rsidRDefault="00342D55" w:rsidP="00586B16">
      <w:pPr>
        <w:jc w:val="both"/>
        <w:rPr>
          <w:rFonts w:ascii="Times New Roman" w:hAnsi="Times New Roman" w:cs="Times New Roman"/>
          <w:sz w:val="24"/>
          <w:szCs w:val="24"/>
        </w:rPr>
      </w:pPr>
    </w:p>
    <w:p w:rsidR="00586B16" w:rsidRPr="00586B16" w:rsidRDefault="00586B16" w:rsidP="00586B16">
      <w:pPr>
        <w:autoSpaceDE w:val="0"/>
        <w:autoSpaceDN w:val="0"/>
        <w:adjustRightInd w:val="0"/>
        <w:spacing w:after="0" w:line="240" w:lineRule="auto"/>
        <w:jc w:val="both"/>
        <w:rPr>
          <w:rFonts w:ascii="Times New Roman" w:hAnsi="Times New Roman" w:cs="Times New Roman"/>
          <w:b/>
          <w:bCs/>
          <w:color w:val="000000"/>
          <w:sz w:val="24"/>
          <w:szCs w:val="24"/>
        </w:rPr>
      </w:pPr>
      <w:r w:rsidRPr="00586B16">
        <w:rPr>
          <w:rFonts w:ascii="Times New Roman" w:hAnsi="Times New Roman" w:cs="Times New Roman"/>
          <w:b/>
          <w:bCs/>
          <w:color w:val="000000"/>
          <w:sz w:val="24"/>
          <w:szCs w:val="24"/>
        </w:rPr>
        <w:t>Data Manipulation Language (DML)</w:t>
      </w:r>
    </w:p>
    <w:p w:rsidR="00586B16" w:rsidRPr="00586B16" w:rsidRDefault="00586B16" w:rsidP="00D92B2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lastRenderedPageBreak/>
        <w:t xml:space="preserve">_ </w:t>
      </w:r>
      <w:r w:rsidRPr="00586B16">
        <w:rPr>
          <w:rFonts w:ascii="Times New Roman" w:hAnsi="Times New Roman" w:cs="Times New Roman"/>
          <w:color w:val="000000"/>
          <w:sz w:val="24"/>
          <w:szCs w:val="24"/>
        </w:rPr>
        <w:t>Language for accessing and manipulating the data organized by</w:t>
      </w:r>
      <w:r w:rsidR="00D92B2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the appropriate data model</w:t>
      </w:r>
    </w:p>
    <w:p w:rsidR="00586B16" w:rsidRPr="00586B16" w:rsidRDefault="00586B16" w:rsidP="00D92B2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DML also known as query language</w:t>
      </w:r>
    </w:p>
    <w:p w:rsidR="00586B16" w:rsidRPr="00586B16" w:rsidRDefault="00586B16" w:rsidP="00D92B2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Two classes of languages</w:t>
      </w:r>
    </w:p>
    <w:p w:rsidR="00586B16" w:rsidRPr="00586B16" w:rsidRDefault="00586B16" w:rsidP="00D92B2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Procedural – user specifies what data is required and how to get</w:t>
      </w:r>
      <w:r w:rsidR="00D92B2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those data</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Nonprocedural – user specifies what data is required without</w:t>
      </w:r>
      <w:r w:rsidR="00D92B2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specifying how to get those data</w:t>
      </w:r>
    </w:p>
    <w:p w:rsidR="00586B16" w:rsidRPr="00586B16" w:rsidRDefault="00586B16" w:rsidP="00D92B2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SQL is the most widely used query language</w:t>
      </w:r>
    </w:p>
    <w:p w:rsidR="00586B16" w:rsidRPr="00586B16" w:rsidRDefault="00586B16" w:rsidP="00586B16">
      <w:pPr>
        <w:jc w:val="both"/>
        <w:rPr>
          <w:rFonts w:ascii="Times New Roman" w:hAnsi="Times New Roman" w:cs="Times New Roman"/>
          <w:sz w:val="24"/>
          <w:szCs w:val="24"/>
        </w:rPr>
      </w:pPr>
    </w:p>
    <w:p w:rsidR="00586B16" w:rsidRPr="00AD56DE" w:rsidRDefault="00586B16" w:rsidP="00586B16">
      <w:pPr>
        <w:autoSpaceDE w:val="0"/>
        <w:autoSpaceDN w:val="0"/>
        <w:adjustRightInd w:val="0"/>
        <w:spacing w:after="0" w:line="240" w:lineRule="auto"/>
        <w:jc w:val="both"/>
        <w:rPr>
          <w:rFonts w:ascii="Times New Roman" w:hAnsi="Times New Roman" w:cs="Times New Roman"/>
          <w:b/>
          <w:bCs/>
          <w:color w:val="000000"/>
          <w:sz w:val="32"/>
          <w:szCs w:val="24"/>
        </w:rPr>
      </w:pPr>
      <w:r w:rsidRPr="00AD56DE">
        <w:rPr>
          <w:rFonts w:ascii="Times New Roman" w:hAnsi="Times New Roman" w:cs="Times New Roman"/>
          <w:b/>
          <w:bCs/>
          <w:color w:val="000000"/>
          <w:sz w:val="32"/>
          <w:szCs w:val="24"/>
        </w:rPr>
        <w:t>Database Administrator</w:t>
      </w:r>
    </w:p>
    <w:p w:rsidR="00586B16" w:rsidRPr="00586B16" w:rsidRDefault="00586B16" w:rsidP="00D92B2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Coordinates all the activities of the database system; the</w:t>
      </w:r>
      <w:r w:rsidR="00D92B2E">
        <w:rPr>
          <w:rFonts w:ascii="Times New Roman" w:hAnsi="Times New Roman" w:cs="Times New Roman"/>
          <w:color w:val="000000"/>
          <w:sz w:val="24"/>
          <w:szCs w:val="24"/>
        </w:rPr>
        <w:tab/>
      </w:r>
      <w:r w:rsidRPr="00586B16">
        <w:rPr>
          <w:rFonts w:ascii="Times New Roman" w:hAnsi="Times New Roman" w:cs="Times New Roman"/>
          <w:color w:val="000000"/>
          <w:sz w:val="24"/>
          <w:szCs w:val="24"/>
        </w:rPr>
        <w:t>database administrator has a good understanding of the</w:t>
      </w:r>
      <w:r w:rsidR="00D92B2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enterprise’s information resources and needs.</w:t>
      </w:r>
    </w:p>
    <w:p w:rsidR="00586B16" w:rsidRPr="00586B16" w:rsidRDefault="00586B16" w:rsidP="00D92B2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Database administrator's duties include:</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Schema definition</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Storage structure and access method definition</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Schema and physical organization modification</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Granting user authority to access the database</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Specifying integrity constraints</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Acting as liaison with users</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Monitoring performance and responding to changes in</w:t>
      </w:r>
    </w:p>
    <w:p w:rsidR="00586B16" w:rsidRPr="00586B16" w:rsidRDefault="00586B16" w:rsidP="00D92B2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000000"/>
          <w:sz w:val="24"/>
          <w:szCs w:val="24"/>
        </w:rPr>
        <w:t>requirements</w:t>
      </w:r>
    </w:p>
    <w:p w:rsidR="00586B16" w:rsidRPr="00586B16" w:rsidRDefault="00586B16" w:rsidP="00586B16">
      <w:pPr>
        <w:jc w:val="both"/>
        <w:rPr>
          <w:rFonts w:ascii="Times New Roman" w:hAnsi="Times New Roman" w:cs="Times New Roman"/>
          <w:sz w:val="24"/>
          <w:szCs w:val="24"/>
        </w:rPr>
      </w:pPr>
    </w:p>
    <w:p w:rsidR="00586B16" w:rsidRPr="00AD56DE" w:rsidRDefault="00586B16" w:rsidP="00586B16">
      <w:pPr>
        <w:autoSpaceDE w:val="0"/>
        <w:autoSpaceDN w:val="0"/>
        <w:adjustRightInd w:val="0"/>
        <w:spacing w:after="0" w:line="240" w:lineRule="auto"/>
        <w:jc w:val="both"/>
        <w:rPr>
          <w:rFonts w:ascii="Times New Roman" w:hAnsi="Times New Roman" w:cs="Times New Roman"/>
          <w:b/>
          <w:bCs/>
          <w:color w:val="000000"/>
          <w:sz w:val="32"/>
          <w:szCs w:val="24"/>
        </w:rPr>
      </w:pPr>
      <w:r w:rsidRPr="00AD56DE">
        <w:rPr>
          <w:rFonts w:ascii="Times New Roman" w:hAnsi="Times New Roman" w:cs="Times New Roman"/>
          <w:b/>
          <w:bCs/>
          <w:color w:val="000000"/>
          <w:sz w:val="32"/>
          <w:szCs w:val="24"/>
        </w:rPr>
        <w:t>Database Users</w:t>
      </w:r>
    </w:p>
    <w:p w:rsidR="00586B16" w:rsidRPr="00586B16" w:rsidRDefault="00586B16" w:rsidP="00AD56D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Users are differentiated by the way they expect to interact with</w:t>
      </w:r>
    </w:p>
    <w:p w:rsidR="00586B16" w:rsidRPr="00586B16" w:rsidRDefault="00586B16" w:rsidP="00AD56DE">
      <w:pPr>
        <w:autoSpaceDE w:val="0"/>
        <w:autoSpaceDN w:val="0"/>
        <w:adjustRightInd w:val="0"/>
        <w:spacing w:after="0" w:line="240" w:lineRule="auto"/>
        <w:ind w:left="720"/>
        <w:jc w:val="both"/>
        <w:rPr>
          <w:rFonts w:ascii="Times New Roman" w:hAnsi="Times New Roman" w:cs="Times New Roman"/>
          <w:color w:val="000000"/>
          <w:sz w:val="24"/>
          <w:szCs w:val="24"/>
        </w:rPr>
      </w:pPr>
      <w:r w:rsidRPr="00586B16">
        <w:rPr>
          <w:rFonts w:ascii="Times New Roman" w:hAnsi="Times New Roman" w:cs="Times New Roman"/>
          <w:color w:val="000000"/>
          <w:sz w:val="24"/>
          <w:szCs w:val="24"/>
        </w:rPr>
        <w:t>the system</w:t>
      </w:r>
    </w:p>
    <w:p w:rsidR="00586B16" w:rsidRPr="00586B16" w:rsidRDefault="00586B16" w:rsidP="00AD56D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Application programmers – interact with system through DML</w:t>
      </w:r>
      <w:r w:rsidR="00AD56D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calls</w:t>
      </w:r>
    </w:p>
    <w:p w:rsidR="00586B16" w:rsidRPr="00586B16" w:rsidRDefault="00586B16" w:rsidP="00AD56D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Sophisticated users – form requests in a database query</w:t>
      </w:r>
      <w:r w:rsidR="00AD56D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language</w:t>
      </w:r>
    </w:p>
    <w:p w:rsidR="00586B16" w:rsidRPr="00586B16" w:rsidRDefault="00586B16" w:rsidP="00AD56D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Specialized users – write specialized database applications that</w:t>
      </w:r>
      <w:r w:rsidR="00AD56D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do not fit into the traditional data processing framework</w:t>
      </w:r>
    </w:p>
    <w:p w:rsidR="00586B16" w:rsidRPr="00586B16" w:rsidRDefault="00586B16" w:rsidP="00AD56DE">
      <w:pPr>
        <w:autoSpaceDE w:val="0"/>
        <w:autoSpaceDN w:val="0"/>
        <w:adjustRightInd w:val="0"/>
        <w:spacing w:after="0" w:line="240" w:lineRule="auto"/>
        <w:ind w:left="1440"/>
        <w:jc w:val="both"/>
        <w:rPr>
          <w:rFonts w:ascii="Times New Roman" w:hAnsi="Times New Roman" w:cs="Times New Roman"/>
          <w:color w:val="000000"/>
          <w:sz w:val="24"/>
          <w:szCs w:val="24"/>
        </w:rPr>
      </w:pPr>
      <w:r w:rsidRPr="00586B16">
        <w:rPr>
          <w:rFonts w:ascii="Times New Roman" w:hAnsi="Times New Roman" w:cs="Times New Roman"/>
          <w:color w:val="CD3300"/>
          <w:sz w:val="24"/>
          <w:szCs w:val="24"/>
        </w:rPr>
        <w:t xml:space="preserve">_ </w:t>
      </w:r>
      <w:r w:rsidRPr="00586B16">
        <w:rPr>
          <w:rFonts w:ascii="Times New Roman" w:hAnsi="Times New Roman" w:cs="Times New Roman"/>
          <w:color w:val="000000"/>
          <w:sz w:val="24"/>
          <w:szCs w:val="24"/>
        </w:rPr>
        <w:t>Naïve users – invoke one of the permanent application programs</w:t>
      </w:r>
      <w:r w:rsidR="00AD56D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that have been written previously</w:t>
      </w:r>
    </w:p>
    <w:p w:rsidR="00586B16" w:rsidRPr="00586B16" w:rsidRDefault="00586B16" w:rsidP="00AD56DE">
      <w:pPr>
        <w:autoSpaceDE w:val="0"/>
        <w:autoSpaceDN w:val="0"/>
        <w:adjustRightInd w:val="0"/>
        <w:spacing w:after="0" w:line="240" w:lineRule="auto"/>
        <w:ind w:left="1440" w:firstLine="720"/>
        <w:jc w:val="both"/>
        <w:rPr>
          <w:rFonts w:ascii="Times New Roman" w:hAnsi="Times New Roman" w:cs="Times New Roman"/>
          <w:color w:val="000000"/>
          <w:sz w:val="24"/>
          <w:szCs w:val="24"/>
        </w:rPr>
      </w:pPr>
      <w:r w:rsidRPr="00586B16">
        <w:rPr>
          <w:rFonts w:ascii="Times New Roman" w:hAnsi="Times New Roman" w:cs="Times New Roman"/>
          <w:color w:val="CD6600"/>
          <w:sz w:val="24"/>
          <w:szCs w:val="24"/>
        </w:rPr>
        <w:t xml:space="preserve">_ </w:t>
      </w:r>
      <w:r w:rsidRPr="00586B16">
        <w:rPr>
          <w:rFonts w:ascii="Times New Roman" w:hAnsi="Times New Roman" w:cs="Times New Roman"/>
          <w:color w:val="000000"/>
          <w:sz w:val="24"/>
          <w:szCs w:val="24"/>
        </w:rPr>
        <w:t>E.g. people accessing database over the web, bank tellers, clerical</w:t>
      </w:r>
      <w:r w:rsidR="00AD56DE">
        <w:rPr>
          <w:rFonts w:ascii="Times New Roman" w:hAnsi="Times New Roman" w:cs="Times New Roman"/>
          <w:color w:val="000000"/>
          <w:sz w:val="24"/>
          <w:szCs w:val="24"/>
        </w:rPr>
        <w:t xml:space="preserve"> </w:t>
      </w:r>
      <w:r w:rsidRPr="00586B16">
        <w:rPr>
          <w:rFonts w:ascii="Times New Roman" w:hAnsi="Times New Roman" w:cs="Times New Roman"/>
          <w:color w:val="000000"/>
          <w:sz w:val="24"/>
          <w:szCs w:val="24"/>
        </w:rPr>
        <w:t>staff</w:t>
      </w:r>
    </w:p>
    <w:p w:rsidR="00586B16" w:rsidRDefault="00586B16" w:rsidP="00CD14B3">
      <w:pPr>
        <w:ind w:left="720" w:firstLine="720"/>
        <w:jc w:val="both"/>
        <w:rPr>
          <w:rFonts w:ascii="Times New Roman" w:hAnsi="Times New Roman" w:cs="Times New Roman"/>
          <w:sz w:val="24"/>
          <w:szCs w:val="24"/>
        </w:rPr>
      </w:pPr>
      <w:r w:rsidRPr="00586B16">
        <w:rPr>
          <w:rFonts w:ascii="Times New Roman" w:hAnsi="Times New Roman" w:cs="Times New Roman"/>
          <w:noProof/>
          <w:sz w:val="24"/>
          <w:szCs w:val="24"/>
        </w:rPr>
        <w:drawing>
          <wp:inline distT="0" distB="0" distL="0" distR="0">
            <wp:extent cx="1370496" cy="1320138"/>
            <wp:effectExtent l="19050" t="0" r="110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370496" cy="1320138"/>
                    </a:xfrm>
                    <a:prstGeom prst="rect">
                      <a:avLst/>
                    </a:prstGeom>
                    <a:noFill/>
                    <a:ln w="9525">
                      <a:noFill/>
                      <a:miter lim="800000"/>
                      <a:headEnd/>
                      <a:tailEnd/>
                    </a:ln>
                  </pic:spPr>
                </pic:pic>
              </a:graphicData>
            </a:graphic>
          </wp:inline>
        </w:drawing>
      </w:r>
    </w:p>
    <w:p w:rsidR="00766EF8" w:rsidRDefault="00766EF8" w:rsidP="00CD14B3">
      <w:pPr>
        <w:pStyle w:val="Heading1"/>
        <w:spacing w:before="48" w:beforeAutospacing="0" w:after="48" w:afterAutospacing="0" w:line="376" w:lineRule="atLeast"/>
        <w:ind w:left="720" w:right="48" w:firstLine="720"/>
        <w:jc w:val="both"/>
        <w:rPr>
          <w:bCs w:val="0"/>
          <w:color w:val="121214"/>
          <w:spacing w:val="-13"/>
          <w:sz w:val="36"/>
          <w:szCs w:val="24"/>
        </w:rPr>
      </w:pPr>
    </w:p>
    <w:p w:rsidR="00766EF8" w:rsidRDefault="00766EF8" w:rsidP="00CD14B3">
      <w:pPr>
        <w:pStyle w:val="Heading1"/>
        <w:spacing w:before="48" w:beforeAutospacing="0" w:after="48" w:afterAutospacing="0" w:line="376" w:lineRule="atLeast"/>
        <w:ind w:left="720" w:right="48" w:firstLine="720"/>
        <w:jc w:val="both"/>
        <w:rPr>
          <w:bCs w:val="0"/>
          <w:color w:val="121214"/>
          <w:spacing w:val="-13"/>
          <w:sz w:val="36"/>
          <w:szCs w:val="24"/>
        </w:rPr>
      </w:pPr>
    </w:p>
    <w:p w:rsidR="00766EF8" w:rsidRDefault="00766EF8" w:rsidP="00CD14B3">
      <w:pPr>
        <w:pStyle w:val="Heading1"/>
        <w:spacing w:before="48" w:beforeAutospacing="0" w:after="48" w:afterAutospacing="0" w:line="376" w:lineRule="atLeast"/>
        <w:ind w:left="720" w:right="48" w:firstLine="720"/>
        <w:jc w:val="both"/>
        <w:rPr>
          <w:bCs w:val="0"/>
          <w:color w:val="121214"/>
          <w:spacing w:val="-13"/>
          <w:sz w:val="36"/>
          <w:szCs w:val="24"/>
        </w:rPr>
      </w:pPr>
    </w:p>
    <w:p w:rsidR="00766EF8" w:rsidRDefault="00766EF8" w:rsidP="00CD14B3">
      <w:pPr>
        <w:pStyle w:val="Heading1"/>
        <w:spacing w:before="48" w:beforeAutospacing="0" w:after="48" w:afterAutospacing="0" w:line="376" w:lineRule="atLeast"/>
        <w:ind w:left="720" w:right="48" w:firstLine="720"/>
        <w:jc w:val="both"/>
        <w:rPr>
          <w:bCs w:val="0"/>
          <w:color w:val="121214"/>
          <w:spacing w:val="-13"/>
          <w:sz w:val="36"/>
          <w:szCs w:val="24"/>
        </w:rPr>
      </w:pPr>
    </w:p>
    <w:p w:rsidR="00CD14B3" w:rsidRPr="00CD14B3" w:rsidRDefault="00CD14B3" w:rsidP="00CD14B3">
      <w:pPr>
        <w:pStyle w:val="Heading1"/>
        <w:spacing w:before="48" w:beforeAutospacing="0" w:after="48" w:afterAutospacing="0" w:line="376" w:lineRule="atLeast"/>
        <w:ind w:left="720" w:right="48" w:firstLine="720"/>
        <w:jc w:val="both"/>
        <w:rPr>
          <w:bCs w:val="0"/>
          <w:color w:val="121214"/>
          <w:spacing w:val="-13"/>
          <w:sz w:val="36"/>
          <w:szCs w:val="24"/>
        </w:rPr>
      </w:pPr>
      <w:r w:rsidRPr="00CD14B3">
        <w:rPr>
          <w:bCs w:val="0"/>
          <w:color w:val="121214"/>
          <w:spacing w:val="-13"/>
          <w:sz w:val="36"/>
          <w:szCs w:val="24"/>
        </w:rPr>
        <w:t>ER Model - Basic Concepts</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The ER model defines the conceptual view of a database. It works around real-world entities and the associations among them. At view level, the ER model is considered a good option for designing databases.</w:t>
      </w:r>
    </w:p>
    <w:p w:rsidR="00CD14B3" w:rsidRPr="00CD14B3" w:rsidRDefault="00CD14B3" w:rsidP="00CD14B3">
      <w:pPr>
        <w:pStyle w:val="Heading2"/>
        <w:spacing w:before="48" w:beforeAutospacing="0" w:after="48" w:afterAutospacing="0" w:line="360" w:lineRule="atLeast"/>
        <w:ind w:right="48"/>
        <w:jc w:val="both"/>
        <w:rPr>
          <w:bCs w:val="0"/>
          <w:color w:val="121214"/>
          <w:spacing w:val="-13"/>
          <w:sz w:val="32"/>
          <w:szCs w:val="24"/>
        </w:rPr>
      </w:pPr>
      <w:r w:rsidRPr="00CD14B3">
        <w:rPr>
          <w:bCs w:val="0"/>
          <w:color w:val="121214"/>
          <w:spacing w:val="-13"/>
          <w:sz w:val="32"/>
          <w:szCs w:val="24"/>
        </w:rPr>
        <w:t>Entity</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CD14B3" w:rsidRPr="00CD14B3" w:rsidRDefault="00CD14B3" w:rsidP="00CD14B3">
      <w:pPr>
        <w:pStyle w:val="Heading2"/>
        <w:spacing w:before="48" w:beforeAutospacing="0" w:after="48" w:afterAutospacing="0" w:line="360" w:lineRule="atLeast"/>
        <w:ind w:right="48"/>
        <w:jc w:val="both"/>
        <w:rPr>
          <w:bCs w:val="0"/>
          <w:color w:val="121214"/>
          <w:spacing w:val="-13"/>
          <w:sz w:val="32"/>
          <w:szCs w:val="24"/>
        </w:rPr>
      </w:pPr>
      <w:r w:rsidRPr="00CD14B3">
        <w:rPr>
          <w:bCs w:val="0"/>
          <w:color w:val="121214"/>
          <w:spacing w:val="-13"/>
          <w:sz w:val="32"/>
          <w:szCs w:val="24"/>
        </w:rPr>
        <w:t>Attributes</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Entities are represented by means of their properties, called</w:t>
      </w:r>
      <w:r w:rsidRPr="00CD14B3">
        <w:rPr>
          <w:rStyle w:val="apple-converted-space"/>
          <w:color w:val="000000"/>
        </w:rPr>
        <w:t> </w:t>
      </w:r>
      <w:r w:rsidRPr="00CD14B3">
        <w:rPr>
          <w:b/>
          <w:bCs/>
          <w:color w:val="000000"/>
        </w:rPr>
        <w:t>attributes</w:t>
      </w:r>
      <w:r w:rsidRPr="00CD14B3">
        <w:rPr>
          <w:color w:val="000000"/>
        </w:rPr>
        <w:t>. All attributes have values. For example, a student entity may have name, class, and age as attributes.</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There exists a domain or range of values that can be assigned to attributes. For example, a student's name cannot be a numeric value. It has to be alphabetic. A student's age cannot be negative, etc.</w:t>
      </w:r>
    </w:p>
    <w:p w:rsidR="00CD14B3" w:rsidRPr="00CD14B3" w:rsidRDefault="00CD14B3" w:rsidP="00CD14B3">
      <w:pPr>
        <w:pStyle w:val="Heading3"/>
        <w:spacing w:before="48" w:after="48" w:line="360" w:lineRule="atLeast"/>
        <w:ind w:right="48"/>
        <w:jc w:val="both"/>
        <w:rPr>
          <w:rFonts w:ascii="Times New Roman" w:hAnsi="Times New Roman" w:cs="Times New Roman"/>
          <w:bCs w:val="0"/>
          <w:color w:val="000000"/>
          <w:sz w:val="24"/>
          <w:szCs w:val="24"/>
        </w:rPr>
      </w:pPr>
      <w:r w:rsidRPr="00CD14B3">
        <w:rPr>
          <w:rFonts w:ascii="Times New Roman" w:hAnsi="Times New Roman" w:cs="Times New Roman"/>
          <w:bCs w:val="0"/>
          <w:color w:val="000000"/>
          <w:sz w:val="24"/>
          <w:szCs w:val="24"/>
        </w:rPr>
        <w:t>Types of Attributes</w:t>
      </w:r>
    </w:p>
    <w:p w:rsidR="00CD14B3" w:rsidRPr="00CD14B3" w:rsidRDefault="00CD14B3" w:rsidP="00CD14B3">
      <w:pPr>
        <w:pStyle w:val="NormalWeb"/>
        <w:numPr>
          <w:ilvl w:val="0"/>
          <w:numId w:val="3"/>
        </w:numPr>
        <w:spacing w:before="0" w:beforeAutospacing="0" w:after="144" w:afterAutospacing="0" w:line="301" w:lineRule="atLeast"/>
        <w:ind w:left="768" w:right="48"/>
        <w:jc w:val="both"/>
        <w:rPr>
          <w:color w:val="000000"/>
        </w:rPr>
      </w:pPr>
      <w:r w:rsidRPr="00CD14B3">
        <w:rPr>
          <w:b/>
          <w:bCs/>
          <w:color w:val="000000"/>
        </w:rPr>
        <w:t>Simple attribute</w:t>
      </w:r>
      <w:r w:rsidRPr="00CD14B3">
        <w:rPr>
          <w:rStyle w:val="apple-converted-space"/>
          <w:color w:val="000000"/>
        </w:rPr>
        <w:t> </w:t>
      </w:r>
      <w:r w:rsidRPr="00CD14B3">
        <w:rPr>
          <w:color w:val="000000"/>
        </w:rPr>
        <w:t>− Simple attributes are atomic values, which cannot be divided further. For example, a student's phone number is an atomic value of 10 digits.</w:t>
      </w:r>
    </w:p>
    <w:p w:rsidR="00CD14B3" w:rsidRPr="00CD14B3" w:rsidRDefault="00CD14B3" w:rsidP="00CD14B3">
      <w:pPr>
        <w:pStyle w:val="NormalWeb"/>
        <w:numPr>
          <w:ilvl w:val="0"/>
          <w:numId w:val="3"/>
        </w:numPr>
        <w:spacing w:before="0" w:beforeAutospacing="0" w:after="144" w:afterAutospacing="0" w:line="301" w:lineRule="atLeast"/>
        <w:ind w:left="768" w:right="48"/>
        <w:jc w:val="both"/>
        <w:rPr>
          <w:color w:val="000000"/>
        </w:rPr>
      </w:pPr>
      <w:r w:rsidRPr="00CD14B3">
        <w:rPr>
          <w:b/>
          <w:bCs/>
          <w:color w:val="000000"/>
        </w:rPr>
        <w:t>Composite attribute</w:t>
      </w:r>
      <w:r w:rsidRPr="00CD14B3">
        <w:rPr>
          <w:rStyle w:val="apple-converted-space"/>
          <w:color w:val="000000"/>
        </w:rPr>
        <w:t> </w:t>
      </w:r>
      <w:r w:rsidRPr="00CD14B3">
        <w:rPr>
          <w:color w:val="000000"/>
        </w:rPr>
        <w:t>− Composite attributes are made of more than one simple attribute. For example, a student's complete name may have first_name and last_name.</w:t>
      </w:r>
    </w:p>
    <w:p w:rsidR="00CD14B3" w:rsidRPr="00CD14B3" w:rsidRDefault="00CD14B3" w:rsidP="00CD14B3">
      <w:pPr>
        <w:pStyle w:val="NormalWeb"/>
        <w:numPr>
          <w:ilvl w:val="0"/>
          <w:numId w:val="3"/>
        </w:numPr>
        <w:spacing w:before="0" w:beforeAutospacing="0" w:after="144" w:afterAutospacing="0" w:line="301" w:lineRule="atLeast"/>
        <w:ind w:left="768" w:right="48"/>
        <w:jc w:val="both"/>
        <w:rPr>
          <w:color w:val="000000"/>
        </w:rPr>
      </w:pPr>
      <w:r w:rsidRPr="00CD14B3">
        <w:rPr>
          <w:b/>
          <w:bCs/>
          <w:color w:val="000000"/>
        </w:rPr>
        <w:t>Derived attribute</w:t>
      </w:r>
      <w:r w:rsidRPr="00CD14B3">
        <w:rPr>
          <w:rStyle w:val="apple-converted-space"/>
          <w:color w:val="000000"/>
        </w:rPr>
        <w:t> </w:t>
      </w:r>
      <w:r w:rsidRPr="00CD14B3">
        <w:rPr>
          <w:color w:val="000000"/>
        </w:rPr>
        <w:t>−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CD14B3" w:rsidRPr="00CD14B3" w:rsidRDefault="00CD14B3" w:rsidP="00CD14B3">
      <w:pPr>
        <w:pStyle w:val="NormalWeb"/>
        <w:numPr>
          <w:ilvl w:val="0"/>
          <w:numId w:val="3"/>
        </w:numPr>
        <w:spacing w:before="0" w:beforeAutospacing="0" w:after="144" w:afterAutospacing="0" w:line="301" w:lineRule="atLeast"/>
        <w:ind w:left="768" w:right="48"/>
        <w:jc w:val="both"/>
        <w:rPr>
          <w:color w:val="000000"/>
        </w:rPr>
      </w:pPr>
      <w:r w:rsidRPr="00CD14B3">
        <w:rPr>
          <w:b/>
          <w:bCs/>
          <w:color w:val="000000"/>
        </w:rPr>
        <w:t>Single-value attribute</w:t>
      </w:r>
      <w:r w:rsidRPr="00CD14B3">
        <w:rPr>
          <w:rStyle w:val="apple-converted-space"/>
          <w:color w:val="000000"/>
        </w:rPr>
        <w:t> </w:t>
      </w:r>
      <w:r w:rsidRPr="00CD14B3">
        <w:rPr>
          <w:color w:val="000000"/>
        </w:rPr>
        <w:t>− Single-value attributes contain single value. For example − Social_Security_Number.</w:t>
      </w:r>
    </w:p>
    <w:p w:rsidR="00CD14B3" w:rsidRPr="00CD14B3" w:rsidRDefault="00CD14B3" w:rsidP="00CD14B3">
      <w:pPr>
        <w:pStyle w:val="NormalWeb"/>
        <w:numPr>
          <w:ilvl w:val="0"/>
          <w:numId w:val="3"/>
        </w:numPr>
        <w:spacing w:before="0" w:beforeAutospacing="0" w:after="144" w:afterAutospacing="0" w:line="301" w:lineRule="atLeast"/>
        <w:ind w:left="768" w:right="48"/>
        <w:jc w:val="both"/>
        <w:rPr>
          <w:color w:val="000000"/>
        </w:rPr>
      </w:pPr>
      <w:r w:rsidRPr="00CD14B3">
        <w:rPr>
          <w:b/>
          <w:bCs/>
          <w:color w:val="000000"/>
        </w:rPr>
        <w:t>Multi-value attribute</w:t>
      </w:r>
      <w:r w:rsidRPr="00CD14B3">
        <w:rPr>
          <w:rStyle w:val="apple-converted-space"/>
          <w:color w:val="000000"/>
        </w:rPr>
        <w:t> </w:t>
      </w:r>
      <w:r w:rsidRPr="00CD14B3">
        <w:rPr>
          <w:color w:val="000000"/>
        </w:rPr>
        <w:t>− Multi-value attributes may contain more than one values. For example, a person can have more than one phone number, email_address, etc.</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These attribute types can come together in a way like −</w:t>
      </w:r>
    </w:p>
    <w:p w:rsidR="00CD14B3" w:rsidRPr="00CD14B3" w:rsidRDefault="00CD14B3" w:rsidP="00CD14B3">
      <w:pPr>
        <w:numPr>
          <w:ilvl w:val="0"/>
          <w:numId w:val="4"/>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lastRenderedPageBreak/>
        <w:t>simple single-valued attributes</w:t>
      </w:r>
    </w:p>
    <w:p w:rsidR="00CD14B3" w:rsidRPr="00CD14B3" w:rsidRDefault="00CD14B3" w:rsidP="00CD14B3">
      <w:pPr>
        <w:numPr>
          <w:ilvl w:val="0"/>
          <w:numId w:val="4"/>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simple multi-valued attributes</w:t>
      </w:r>
    </w:p>
    <w:p w:rsidR="00CD14B3" w:rsidRPr="00CD14B3" w:rsidRDefault="00CD14B3" w:rsidP="00CD14B3">
      <w:pPr>
        <w:numPr>
          <w:ilvl w:val="0"/>
          <w:numId w:val="4"/>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composite single-valued attributes</w:t>
      </w:r>
    </w:p>
    <w:p w:rsidR="00CD14B3" w:rsidRPr="00CD14B3" w:rsidRDefault="00CD14B3" w:rsidP="00CD14B3">
      <w:pPr>
        <w:numPr>
          <w:ilvl w:val="0"/>
          <w:numId w:val="4"/>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composite multi-valued attributes</w:t>
      </w:r>
    </w:p>
    <w:p w:rsidR="00CD14B3" w:rsidRPr="00CD14B3" w:rsidRDefault="00CD14B3" w:rsidP="00CD14B3">
      <w:pPr>
        <w:pStyle w:val="Heading3"/>
        <w:spacing w:before="48" w:after="48" w:line="360" w:lineRule="atLeast"/>
        <w:ind w:right="48"/>
        <w:jc w:val="both"/>
        <w:rPr>
          <w:rFonts w:ascii="Times New Roman" w:hAnsi="Times New Roman" w:cs="Times New Roman"/>
          <w:bCs w:val="0"/>
          <w:color w:val="000000"/>
          <w:sz w:val="32"/>
          <w:szCs w:val="24"/>
        </w:rPr>
      </w:pPr>
      <w:r w:rsidRPr="00CD14B3">
        <w:rPr>
          <w:rFonts w:ascii="Times New Roman" w:hAnsi="Times New Roman" w:cs="Times New Roman"/>
          <w:bCs w:val="0"/>
          <w:color w:val="000000"/>
          <w:sz w:val="32"/>
          <w:szCs w:val="24"/>
        </w:rPr>
        <w:t>Entity-Set and Keys</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Key is an attribute or collection of attributes that uniquely identifies an entity among entity set.</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For example, the roll_number of a student makes him/her identifiable among students.</w:t>
      </w:r>
    </w:p>
    <w:p w:rsidR="00CD14B3" w:rsidRPr="00CD14B3" w:rsidRDefault="00CD14B3" w:rsidP="00CD14B3">
      <w:pPr>
        <w:pStyle w:val="NormalWeb"/>
        <w:numPr>
          <w:ilvl w:val="0"/>
          <w:numId w:val="5"/>
        </w:numPr>
        <w:spacing w:before="0" w:beforeAutospacing="0" w:after="144" w:afterAutospacing="0" w:line="301" w:lineRule="atLeast"/>
        <w:ind w:left="768" w:right="48"/>
        <w:jc w:val="both"/>
        <w:rPr>
          <w:color w:val="000000"/>
        </w:rPr>
      </w:pPr>
      <w:r w:rsidRPr="00CD14B3">
        <w:rPr>
          <w:b/>
          <w:bCs/>
          <w:color w:val="000000"/>
        </w:rPr>
        <w:t>Super Key</w:t>
      </w:r>
      <w:r w:rsidRPr="00CD14B3">
        <w:rPr>
          <w:rStyle w:val="apple-converted-space"/>
          <w:color w:val="000000"/>
        </w:rPr>
        <w:t> </w:t>
      </w:r>
      <w:r w:rsidRPr="00CD14B3">
        <w:rPr>
          <w:color w:val="000000"/>
        </w:rPr>
        <w:t>− A set of attributes (one or more) that collectively identifies an entity in an entity set.</w:t>
      </w:r>
    </w:p>
    <w:p w:rsidR="00CD14B3" w:rsidRPr="00CD14B3" w:rsidRDefault="00CD14B3" w:rsidP="00CD14B3">
      <w:pPr>
        <w:pStyle w:val="NormalWeb"/>
        <w:numPr>
          <w:ilvl w:val="0"/>
          <w:numId w:val="5"/>
        </w:numPr>
        <w:spacing w:before="0" w:beforeAutospacing="0" w:after="144" w:afterAutospacing="0" w:line="301" w:lineRule="atLeast"/>
        <w:ind w:left="768" w:right="48"/>
        <w:jc w:val="both"/>
        <w:rPr>
          <w:color w:val="000000"/>
        </w:rPr>
      </w:pPr>
      <w:r w:rsidRPr="00CD14B3">
        <w:rPr>
          <w:b/>
          <w:bCs/>
          <w:color w:val="000000"/>
        </w:rPr>
        <w:t>Candidate Key</w:t>
      </w:r>
      <w:r w:rsidRPr="00CD14B3">
        <w:rPr>
          <w:rStyle w:val="apple-converted-space"/>
          <w:color w:val="000000"/>
        </w:rPr>
        <w:t> </w:t>
      </w:r>
      <w:r w:rsidRPr="00CD14B3">
        <w:rPr>
          <w:color w:val="000000"/>
        </w:rPr>
        <w:t>− A minimal super key is called a candidate key. An entity set may have more than one candidate key.</w:t>
      </w:r>
    </w:p>
    <w:p w:rsidR="00CD14B3" w:rsidRPr="00CD14B3" w:rsidRDefault="00CD14B3" w:rsidP="00CD14B3">
      <w:pPr>
        <w:pStyle w:val="NormalWeb"/>
        <w:numPr>
          <w:ilvl w:val="0"/>
          <w:numId w:val="5"/>
        </w:numPr>
        <w:spacing w:before="0" w:beforeAutospacing="0" w:after="144" w:afterAutospacing="0" w:line="301" w:lineRule="atLeast"/>
        <w:ind w:left="768" w:right="48"/>
        <w:jc w:val="both"/>
        <w:rPr>
          <w:color w:val="000000"/>
        </w:rPr>
      </w:pPr>
      <w:r w:rsidRPr="00CD14B3">
        <w:rPr>
          <w:b/>
          <w:bCs/>
          <w:color w:val="000000"/>
        </w:rPr>
        <w:t>Primary Key</w:t>
      </w:r>
      <w:r w:rsidRPr="00CD14B3">
        <w:rPr>
          <w:rStyle w:val="apple-converted-space"/>
          <w:color w:val="000000"/>
        </w:rPr>
        <w:t> </w:t>
      </w:r>
      <w:r w:rsidRPr="00CD14B3">
        <w:rPr>
          <w:color w:val="000000"/>
        </w:rPr>
        <w:t>− A primary key is one of the candidate keys chosen by the database designer to uniquely identify the entity set.</w:t>
      </w:r>
    </w:p>
    <w:p w:rsidR="00CD14B3" w:rsidRPr="00CD14B3" w:rsidRDefault="00CD14B3" w:rsidP="00CD14B3">
      <w:pPr>
        <w:pStyle w:val="Heading2"/>
        <w:spacing w:before="48" w:beforeAutospacing="0" w:after="48" w:afterAutospacing="0" w:line="360" w:lineRule="atLeast"/>
        <w:ind w:right="48"/>
        <w:jc w:val="both"/>
        <w:rPr>
          <w:bCs w:val="0"/>
          <w:color w:val="121214"/>
          <w:spacing w:val="-13"/>
          <w:sz w:val="32"/>
          <w:szCs w:val="24"/>
        </w:rPr>
      </w:pPr>
      <w:r w:rsidRPr="00CD14B3">
        <w:rPr>
          <w:bCs w:val="0"/>
          <w:color w:val="121214"/>
          <w:spacing w:val="-13"/>
          <w:sz w:val="32"/>
          <w:szCs w:val="24"/>
        </w:rPr>
        <w:t>Relationship</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The association among entities is called a relationship. For example, an employee</w:t>
      </w:r>
      <w:r w:rsidRPr="00CD14B3">
        <w:rPr>
          <w:rStyle w:val="apple-converted-space"/>
          <w:color w:val="000000"/>
        </w:rPr>
        <w:t> </w:t>
      </w:r>
      <w:r w:rsidRPr="00CD14B3">
        <w:rPr>
          <w:b/>
          <w:bCs/>
          <w:color w:val="000000"/>
        </w:rPr>
        <w:t>works_at</w:t>
      </w:r>
      <w:r w:rsidRPr="00CD14B3">
        <w:rPr>
          <w:rStyle w:val="apple-converted-space"/>
          <w:color w:val="000000"/>
        </w:rPr>
        <w:t> </w:t>
      </w:r>
      <w:r w:rsidRPr="00CD14B3">
        <w:rPr>
          <w:color w:val="000000"/>
        </w:rPr>
        <w:t>a department, a student</w:t>
      </w:r>
      <w:r w:rsidRPr="00CD14B3">
        <w:rPr>
          <w:rStyle w:val="apple-converted-space"/>
          <w:color w:val="000000"/>
        </w:rPr>
        <w:t> </w:t>
      </w:r>
      <w:r w:rsidRPr="00CD14B3">
        <w:rPr>
          <w:b/>
          <w:bCs/>
          <w:color w:val="000000"/>
        </w:rPr>
        <w:t>enrolls</w:t>
      </w:r>
      <w:r w:rsidRPr="00CD14B3">
        <w:rPr>
          <w:rStyle w:val="apple-converted-space"/>
          <w:color w:val="000000"/>
        </w:rPr>
        <w:t> </w:t>
      </w:r>
      <w:r w:rsidRPr="00CD14B3">
        <w:rPr>
          <w:color w:val="000000"/>
        </w:rPr>
        <w:t>in a course. Here, Works_at and Enrolls are called relationships.</w:t>
      </w:r>
    </w:p>
    <w:p w:rsidR="00CD14B3" w:rsidRPr="00CD14B3" w:rsidRDefault="00CD14B3" w:rsidP="00CD14B3">
      <w:pPr>
        <w:pStyle w:val="Heading3"/>
        <w:spacing w:before="48" w:after="48" w:line="360" w:lineRule="atLeast"/>
        <w:ind w:right="48"/>
        <w:jc w:val="both"/>
        <w:rPr>
          <w:rFonts w:ascii="Times New Roman" w:hAnsi="Times New Roman" w:cs="Times New Roman"/>
          <w:bCs w:val="0"/>
          <w:color w:val="000000"/>
          <w:sz w:val="32"/>
          <w:szCs w:val="24"/>
        </w:rPr>
      </w:pPr>
      <w:r w:rsidRPr="00CD14B3">
        <w:rPr>
          <w:rFonts w:ascii="Times New Roman" w:hAnsi="Times New Roman" w:cs="Times New Roman"/>
          <w:bCs w:val="0"/>
          <w:color w:val="000000"/>
          <w:sz w:val="32"/>
          <w:szCs w:val="24"/>
        </w:rPr>
        <w:t>Relationship Set</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A set of relationships of similar type is called a relationship set. Like entities, a relationship too can have attributes. These attributes are called</w:t>
      </w:r>
      <w:r w:rsidRPr="00CD14B3">
        <w:rPr>
          <w:rStyle w:val="apple-converted-space"/>
          <w:color w:val="000000"/>
        </w:rPr>
        <w:t> </w:t>
      </w:r>
      <w:r w:rsidRPr="00CD14B3">
        <w:rPr>
          <w:b/>
          <w:bCs/>
          <w:color w:val="000000"/>
        </w:rPr>
        <w:t>descriptive attributes</w:t>
      </w:r>
      <w:r w:rsidRPr="00CD14B3">
        <w:rPr>
          <w:color w:val="000000"/>
        </w:rPr>
        <w:t>.</w:t>
      </w:r>
    </w:p>
    <w:p w:rsidR="00CD14B3" w:rsidRPr="00CD14B3" w:rsidRDefault="00CD14B3" w:rsidP="00CD14B3">
      <w:pPr>
        <w:pStyle w:val="Heading3"/>
        <w:spacing w:before="48" w:after="48" w:line="360" w:lineRule="atLeast"/>
        <w:ind w:right="48"/>
        <w:jc w:val="both"/>
        <w:rPr>
          <w:rFonts w:ascii="Times New Roman" w:hAnsi="Times New Roman" w:cs="Times New Roman"/>
          <w:bCs w:val="0"/>
          <w:color w:val="000000"/>
          <w:sz w:val="24"/>
          <w:szCs w:val="24"/>
        </w:rPr>
      </w:pPr>
      <w:r w:rsidRPr="00CD14B3">
        <w:rPr>
          <w:rFonts w:ascii="Times New Roman" w:hAnsi="Times New Roman" w:cs="Times New Roman"/>
          <w:bCs w:val="0"/>
          <w:color w:val="000000"/>
          <w:sz w:val="24"/>
          <w:szCs w:val="24"/>
        </w:rPr>
        <w:t>Degree of Relationship</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color w:val="000000"/>
        </w:rPr>
        <w:t xml:space="preserve">The </w:t>
      </w:r>
      <w:r w:rsidRPr="00766EF8">
        <w:rPr>
          <w:b/>
          <w:color w:val="000000"/>
        </w:rPr>
        <w:t>number of participating entities</w:t>
      </w:r>
      <w:r w:rsidRPr="00CD14B3">
        <w:rPr>
          <w:color w:val="000000"/>
        </w:rPr>
        <w:t xml:space="preserve"> in a relationship defines the degree of the relationship.</w:t>
      </w:r>
    </w:p>
    <w:p w:rsidR="00CD14B3" w:rsidRPr="00CD14B3" w:rsidRDefault="00CD14B3" w:rsidP="00CD14B3">
      <w:pPr>
        <w:numPr>
          <w:ilvl w:val="0"/>
          <w:numId w:val="6"/>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Binary = degree 2</w:t>
      </w:r>
    </w:p>
    <w:p w:rsidR="00CD14B3" w:rsidRPr="00CD14B3" w:rsidRDefault="00CD14B3" w:rsidP="00CD14B3">
      <w:pPr>
        <w:numPr>
          <w:ilvl w:val="0"/>
          <w:numId w:val="6"/>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Ternary = degree 3</w:t>
      </w:r>
    </w:p>
    <w:p w:rsidR="00CD14B3" w:rsidRPr="00CD14B3" w:rsidRDefault="00CD14B3" w:rsidP="00CD14B3">
      <w:pPr>
        <w:numPr>
          <w:ilvl w:val="0"/>
          <w:numId w:val="6"/>
        </w:numPr>
        <w:spacing w:before="100" w:beforeAutospacing="1" w:after="63" w:line="301" w:lineRule="atLeast"/>
        <w:jc w:val="both"/>
        <w:rPr>
          <w:rFonts w:ascii="Times New Roman" w:hAnsi="Times New Roman" w:cs="Times New Roman"/>
          <w:color w:val="000000"/>
          <w:sz w:val="24"/>
          <w:szCs w:val="24"/>
        </w:rPr>
      </w:pPr>
      <w:r w:rsidRPr="00CD14B3">
        <w:rPr>
          <w:rFonts w:ascii="Times New Roman" w:hAnsi="Times New Roman" w:cs="Times New Roman"/>
          <w:color w:val="000000"/>
          <w:sz w:val="24"/>
          <w:szCs w:val="24"/>
        </w:rPr>
        <w:t>n-ary = degree</w:t>
      </w:r>
    </w:p>
    <w:p w:rsidR="00ED364E" w:rsidRPr="00ED364E" w:rsidRDefault="00ED364E" w:rsidP="00CD14B3">
      <w:pPr>
        <w:pStyle w:val="Heading3"/>
        <w:spacing w:before="48" w:after="48" w:line="360" w:lineRule="atLeast"/>
        <w:ind w:right="48"/>
        <w:jc w:val="both"/>
        <w:rPr>
          <w:rFonts w:ascii="Times New Roman" w:hAnsi="Times New Roman" w:cs="Times New Roman"/>
          <w:b w:val="0"/>
          <w:bCs w:val="0"/>
          <w:color w:val="000000"/>
          <w:sz w:val="24"/>
          <w:szCs w:val="24"/>
        </w:rPr>
      </w:pPr>
      <w:r>
        <w:rPr>
          <w:rFonts w:ascii="Times New Roman" w:hAnsi="Times New Roman" w:cs="Times New Roman"/>
          <w:bCs w:val="0"/>
          <w:color w:val="000000"/>
          <w:sz w:val="32"/>
          <w:szCs w:val="24"/>
        </w:rPr>
        <w:t>Mapping Constraints :-</w:t>
      </w:r>
      <w:r w:rsidRPr="00ED364E">
        <w:rPr>
          <w:rFonts w:asciiTheme="minorHAnsi" w:eastAsiaTheme="minorHAnsi" w:hAnsiTheme="minorHAnsi" w:cstheme="minorBidi"/>
          <w:b w:val="0"/>
          <w:bCs w:val="0"/>
          <w:color w:val="000000"/>
          <w:sz w:val="27"/>
          <w:szCs w:val="27"/>
        </w:rPr>
        <w:t xml:space="preserve"> </w:t>
      </w:r>
      <w:r w:rsidRPr="00ED364E">
        <w:rPr>
          <w:rFonts w:ascii="Times New Roman" w:hAnsi="Times New Roman" w:cs="Times New Roman"/>
          <w:b w:val="0"/>
          <w:bCs w:val="0"/>
          <w:color w:val="000000"/>
          <w:sz w:val="24"/>
          <w:szCs w:val="24"/>
        </w:rPr>
        <w:t>An E-R scheme may define certain constraints to which the contents of a database must conform.</w:t>
      </w:r>
    </w:p>
    <w:p w:rsidR="00CD14B3" w:rsidRPr="00ED364E" w:rsidRDefault="00CD14B3" w:rsidP="00CD14B3">
      <w:pPr>
        <w:pStyle w:val="Heading3"/>
        <w:spacing w:before="48" w:after="48" w:line="360" w:lineRule="atLeast"/>
        <w:ind w:right="48"/>
        <w:jc w:val="both"/>
        <w:rPr>
          <w:rFonts w:ascii="Times New Roman" w:hAnsi="Times New Roman" w:cs="Times New Roman"/>
          <w:bCs w:val="0"/>
          <w:color w:val="000000"/>
          <w:sz w:val="32"/>
          <w:szCs w:val="24"/>
        </w:rPr>
      </w:pPr>
      <w:r w:rsidRPr="00ED364E">
        <w:rPr>
          <w:rFonts w:ascii="Times New Roman" w:hAnsi="Times New Roman" w:cs="Times New Roman"/>
          <w:bCs w:val="0"/>
          <w:color w:val="000000"/>
          <w:sz w:val="32"/>
          <w:szCs w:val="24"/>
        </w:rPr>
        <w:t>Mapping Cardinalities</w:t>
      </w:r>
    </w:p>
    <w:p w:rsidR="00CD14B3" w:rsidRPr="00CD14B3" w:rsidRDefault="00CD14B3" w:rsidP="00CD14B3">
      <w:pPr>
        <w:pStyle w:val="NormalWeb"/>
        <w:spacing w:before="0" w:beforeAutospacing="0" w:after="144" w:afterAutospacing="0" w:line="301" w:lineRule="atLeast"/>
        <w:ind w:left="48" w:right="48"/>
        <w:jc w:val="both"/>
        <w:rPr>
          <w:color w:val="000000"/>
        </w:rPr>
      </w:pPr>
      <w:r w:rsidRPr="00CD14B3">
        <w:rPr>
          <w:b/>
          <w:bCs/>
          <w:color w:val="000000"/>
        </w:rPr>
        <w:t>Cardinality</w:t>
      </w:r>
      <w:r w:rsidRPr="00CD14B3">
        <w:rPr>
          <w:rStyle w:val="apple-converted-space"/>
          <w:color w:val="000000"/>
        </w:rPr>
        <w:t> </w:t>
      </w:r>
      <w:r w:rsidRPr="00CD14B3">
        <w:rPr>
          <w:color w:val="000000"/>
        </w:rPr>
        <w:t>defines the number of entities in one entity set, which can be associated with the number of entities of other set via relationship set.</w:t>
      </w:r>
    </w:p>
    <w:p w:rsidR="00CD14B3" w:rsidRPr="00CD14B3" w:rsidRDefault="00CD14B3" w:rsidP="00CD14B3">
      <w:pPr>
        <w:pStyle w:val="NormalWeb"/>
        <w:numPr>
          <w:ilvl w:val="0"/>
          <w:numId w:val="7"/>
        </w:numPr>
        <w:spacing w:before="0" w:beforeAutospacing="0" w:after="144" w:afterAutospacing="0" w:line="301" w:lineRule="atLeast"/>
        <w:ind w:left="768" w:right="48"/>
        <w:jc w:val="both"/>
        <w:rPr>
          <w:color w:val="000000"/>
        </w:rPr>
      </w:pPr>
      <w:r w:rsidRPr="00CD14B3">
        <w:rPr>
          <w:b/>
          <w:bCs/>
          <w:color w:val="000000"/>
        </w:rPr>
        <w:t>One-to-one</w:t>
      </w:r>
      <w:r w:rsidRPr="00CD14B3">
        <w:rPr>
          <w:rStyle w:val="apple-converted-space"/>
          <w:color w:val="000000"/>
        </w:rPr>
        <w:t> </w:t>
      </w:r>
      <w:r w:rsidRPr="00CD14B3">
        <w:rPr>
          <w:color w:val="000000"/>
        </w:rPr>
        <w:t>− One entity from entity set A can be associated with at most one entity of entity set B and vice versa.</w:t>
      </w:r>
    </w:p>
    <w:p w:rsidR="00CD14B3" w:rsidRPr="00CD14B3" w:rsidRDefault="00CD14B3" w:rsidP="00CD14B3">
      <w:pPr>
        <w:ind w:left="1440" w:firstLine="720"/>
        <w:jc w:val="both"/>
        <w:rPr>
          <w:rFonts w:ascii="Times New Roman" w:hAnsi="Times New Roman" w:cs="Times New Roman"/>
          <w:color w:val="313131"/>
          <w:sz w:val="24"/>
          <w:szCs w:val="24"/>
        </w:rPr>
      </w:pPr>
      <w:r w:rsidRPr="00CD14B3">
        <w:rPr>
          <w:rFonts w:ascii="Times New Roman" w:hAnsi="Times New Roman" w:cs="Times New Roman"/>
          <w:noProof/>
          <w:color w:val="313131"/>
          <w:sz w:val="24"/>
          <w:szCs w:val="24"/>
        </w:rPr>
        <w:lastRenderedPageBreak/>
        <w:drawing>
          <wp:inline distT="0" distB="0" distL="0" distR="0">
            <wp:extent cx="1630017" cy="1179898"/>
            <wp:effectExtent l="19050" t="0" r="8283" b="0"/>
            <wp:docPr id="45" name="Picture 45"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e-to-one relation"/>
                    <pic:cNvPicPr>
                      <a:picLocks noChangeAspect="1" noChangeArrowheads="1"/>
                    </pic:cNvPicPr>
                  </pic:nvPicPr>
                  <pic:blipFill>
                    <a:blip r:embed="rId21"/>
                    <a:srcRect/>
                    <a:stretch>
                      <a:fillRect/>
                    </a:stretch>
                  </pic:blipFill>
                  <pic:spPr bwMode="auto">
                    <a:xfrm>
                      <a:off x="0" y="0"/>
                      <a:ext cx="1631669" cy="1181094"/>
                    </a:xfrm>
                    <a:prstGeom prst="rect">
                      <a:avLst/>
                    </a:prstGeom>
                    <a:noFill/>
                    <a:ln w="9525">
                      <a:noFill/>
                      <a:miter lim="800000"/>
                      <a:headEnd/>
                      <a:tailEnd/>
                    </a:ln>
                  </pic:spPr>
                </pic:pic>
              </a:graphicData>
            </a:graphic>
          </wp:inline>
        </w:drawing>
      </w:r>
    </w:p>
    <w:p w:rsidR="00CD14B3" w:rsidRPr="00CD14B3" w:rsidRDefault="00CD14B3" w:rsidP="00CD14B3">
      <w:pPr>
        <w:pStyle w:val="NormalWeb"/>
        <w:numPr>
          <w:ilvl w:val="0"/>
          <w:numId w:val="7"/>
        </w:numPr>
        <w:spacing w:before="0" w:beforeAutospacing="0" w:after="144" w:afterAutospacing="0" w:line="301" w:lineRule="atLeast"/>
        <w:ind w:left="768" w:right="48"/>
        <w:jc w:val="both"/>
        <w:rPr>
          <w:color w:val="000000"/>
        </w:rPr>
      </w:pPr>
      <w:r w:rsidRPr="00CD14B3">
        <w:rPr>
          <w:b/>
          <w:bCs/>
          <w:color w:val="000000"/>
        </w:rPr>
        <w:t>One-to-many</w:t>
      </w:r>
      <w:r w:rsidRPr="00CD14B3">
        <w:rPr>
          <w:rStyle w:val="apple-converted-space"/>
          <w:color w:val="000000"/>
        </w:rPr>
        <w:t> </w:t>
      </w:r>
      <w:r w:rsidRPr="00CD14B3">
        <w:rPr>
          <w:color w:val="000000"/>
        </w:rPr>
        <w:t>− One entity from entity set A can be associated with more than one entities of entity set B however an entity from entity set B, can be associated with at most one entity.</w:t>
      </w:r>
    </w:p>
    <w:p w:rsidR="00CD14B3" w:rsidRPr="00CD14B3" w:rsidRDefault="00CD14B3" w:rsidP="00CD14B3">
      <w:pPr>
        <w:ind w:left="1440" w:firstLine="720"/>
        <w:jc w:val="both"/>
        <w:rPr>
          <w:rFonts w:ascii="Times New Roman" w:hAnsi="Times New Roman" w:cs="Times New Roman"/>
          <w:color w:val="313131"/>
          <w:sz w:val="24"/>
          <w:szCs w:val="24"/>
        </w:rPr>
      </w:pPr>
      <w:r w:rsidRPr="00CD14B3">
        <w:rPr>
          <w:rFonts w:ascii="Times New Roman" w:hAnsi="Times New Roman" w:cs="Times New Roman"/>
          <w:noProof/>
          <w:color w:val="313131"/>
          <w:sz w:val="24"/>
          <w:szCs w:val="24"/>
        </w:rPr>
        <w:drawing>
          <wp:inline distT="0" distB="0" distL="0" distR="0">
            <wp:extent cx="1296187" cy="938253"/>
            <wp:effectExtent l="19050" t="0" r="0" b="0"/>
            <wp:docPr id="46" name="Picture 46"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ne-to-many relation"/>
                    <pic:cNvPicPr>
                      <a:picLocks noChangeAspect="1" noChangeArrowheads="1"/>
                    </pic:cNvPicPr>
                  </pic:nvPicPr>
                  <pic:blipFill>
                    <a:blip r:embed="rId22"/>
                    <a:srcRect/>
                    <a:stretch>
                      <a:fillRect/>
                    </a:stretch>
                  </pic:blipFill>
                  <pic:spPr bwMode="auto">
                    <a:xfrm>
                      <a:off x="0" y="0"/>
                      <a:ext cx="1297501" cy="939204"/>
                    </a:xfrm>
                    <a:prstGeom prst="rect">
                      <a:avLst/>
                    </a:prstGeom>
                    <a:noFill/>
                    <a:ln w="9525">
                      <a:noFill/>
                      <a:miter lim="800000"/>
                      <a:headEnd/>
                      <a:tailEnd/>
                    </a:ln>
                  </pic:spPr>
                </pic:pic>
              </a:graphicData>
            </a:graphic>
          </wp:inline>
        </w:drawing>
      </w:r>
    </w:p>
    <w:p w:rsidR="00CD14B3" w:rsidRPr="00CD14B3" w:rsidRDefault="00CD14B3" w:rsidP="00CD14B3">
      <w:pPr>
        <w:pStyle w:val="NormalWeb"/>
        <w:numPr>
          <w:ilvl w:val="0"/>
          <w:numId w:val="7"/>
        </w:numPr>
        <w:spacing w:before="0" w:beforeAutospacing="0" w:after="144" w:afterAutospacing="0" w:line="301" w:lineRule="atLeast"/>
        <w:ind w:left="768" w:right="48"/>
        <w:jc w:val="both"/>
        <w:rPr>
          <w:color w:val="000000"/>
        </w:rPr>
      </w:pPr>
      <w:r w:rsidRPr="00CD14B3">
        <w:rPr>
          <w:b/>
          <w:bCs/>
          <w:color w:val="000000"/>
        </w:rPr>
        <w:t>Many-to-one</w:t>
      </w:r>
      <w:r w:rsidRPr="00CD14B3">
        <w:rPr>
          <w:rStyle w:val="apple-converted-space"/>
          <w:color w:val="000000"/>
        </w:rPr>
        <w:t> </w:t>
      </w:r>
      <w:r w:rsidRPr="00CD14B3">
        <w:rPr>
          <w:color w:val="000000"/>
        </w:rPr>
        <w:t>− More than one entities from entity set A can be associated with at most one entity of entity set B, however an entity from entity set B can be associated with more than one entity from entity set A.</w:t>
      </w:r>
    </w:p>
    <w:p w:rsidR="00CD14B3" w:rsidRPr="00CD14B3" w:rsidRDefault="00CD14B3" w:rsidP="00CD14B3">
      <w:pPr>
        <w:ind w:left="1440" w:firstLine="720"/>
        <w:jc w:val="both"/>
        <w:rPr>
          <w:rFonts w:ascii="Times New Roman" w:hAnsi="Times New Roman" w:cs="Times New Roman"/>
          <w:color w:val="313131"/>
          <w:sz w:val="24"/>
          <w:szCs w:val="24"/>
        </w:rPr>
      </w:pPr>
      <w:r w:rsidRPr="00CD14B3">
        <w:rPr>
          <w:rFonts w:ascii="Times New Roman" w:hAnsi="Times New Roman" w:cs="Times New Roman"/>
          <w:noProof/>
          <w:color w:val="313131"/>
          <w:sz w:val="24"/>
          <w:szCs w:val="24"/>
        </w:rPr>
        <w:drawing>
          <wp:inline distT="0" distB="0" distL="0" distR="0">
            <wp:extent cx="1897214" cy="1369672"/>
            <wp:effectExtent l="19050" t="0" r="7786" b="0"/>
            <wp:docPr id="47" name="Picture 47"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ny-to-one relation"/>
                    <pic:cNvPicPr>
                      <a:picLocks noChangeAspect="1" noChangeArrowheads="1"/>
                    </pic:cNvPicPr>
                  </pic:nvPicPr>
                  <pic:blipFill>
                    <a:blip r:embed="rId23"/>
                    <a:srcRect/>
                    <a:stretch>
                      <a:fillRect/>
                    </a:stretch>
                  </pic:blipFill>
                  <pic:spPr bwMode="auto">
                    <a:xfrm>
                      <a:off x="0" y="0"/>
                      <a:ext cx="1900704" cy="1372192"/>
                    </a:xfrm>
                    <a:prstGeom prst="rect">
                      <a:avLst/>
                    </a:prstGeom>
                    <a:noFill/>
                    <a:ln w="9525">
                      <a:noFill/>
                      <a:miter lim="800000"/>
                      <a:headEnd/>
                      <a:tailEnd/>
                    </a:ln>
                  </pic:spPr>
                </pic:pic>
              </a:graphicData>
            </a:graphic>
          </wp:inline>
        </w:drawing>
      </w:r>
    </w:p>
    <w:p w:rsidR="00CD14B3" w:rsidRPr="00CD14B3" w:rsidRDefault="00CD14B3" w:rsidP="00CD14B3">
      <w:pPr>
        <w:pStyle w:val="NormalWeb"/>
        <w:numPr>
          <w:ilvl w:val="0"/>
          <w:numId w:val="7"/>
        </w:numPr>
        <w:spacing w:before="0" w:beforeAutospacing="0" w:after="144" w:afterAutospacing="0" w:line="301" w:lineRule="atLeast"/>
        <w:ind w:left="768" w:right="48"/>
        <w:jc w:val="both"/>
        <w:rPr>
          <w:color w:val="000000"/>
        </w:rPr>
      </w:pPr>
      <w:r w:rsidRPr="00CD14B3">
        <w:rPr>
          <w:b/>
          <w:bCs/>
          <w:color w:val="000000"/>
        </w:rPr>
        <w:t>Many-to-many</w:t>
      </w:r>
      <w:r w:rsidRPr="00CD14B3">
        <w:rPr>
          <w:rStyle w:val="apple-converted-space"/>
          <w:color w:val="000000"/>
        </w:rPr>
        <w:t> </w:t>
      </w:r>
      <w:r w:rsidRPr="00CD14B3">
        <w:rPr>
          <w:color w:val="000000"/>
        </w:rPr>
        <w:t>− One entity from A can be associated with more than one entity from B and vice versa.</w:t>
      </w:r>
    </w:p>
    <w:p w:rsidR="00CD14B3" w:rsidRDefault="00CD14B3" w:rsidP="00CD14B3">
      <w:pPr>
        <w:ind w:left="1440" w:firstLine="720"/>
        <w:jc w:val="both"/>
        <w:rPr>
          <w:rFonts w:ascii="Times New Roman" w:hAnsi="Times New Roman" w:cs="Times New Roman"/>
          <w:color w:val="313131"/>
          <w:sz w:val="24"/>
          <w:szCs w:val="24"/>
        </w:rPr>
      </w:pPr>
      <w:r w:rsidRPr="00CD14B3">
        <w:rPr>
          <w:rFonts w:ascii="Times New Roman" w:hAnsi="Times New Roman" w:cs="Times New Roman"/>
          <w:noProof/>
          <w:color w:val="313131"/>
          <w:sz w:val="24"/>
          <w:szCs w:val="24"/>
        </w:rPr>
        <w:drawing>
          <wp:inline distT="0" distB="0" distL="0" distR="0">
            <wp:extent cx="1839306" cy="1327867"/>
            <wp:effectExtent l="19050" t="0" r="8544" b="0"/>
            <wp:docPr id="48" name="Picture 48"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ny-to-many relation"/>
                    <pic:cNvPicPr>
                      <a:picLocks noChangeAspect="1" noChangeArrowheads="1"/>
                    </pic:cNvPicPr>
                  </pic:nvPicPr>
                  <pic:blipFill>
                    <a:blip r:embed="rId24"/>
                    <a:srcRect/>
                    <a:stretch>
                      <a:fillRect/>
                    </a:stretch>
                  </pic:blipFill>
                  <pic:spPr bwMode="auto">
                    <a:xfrm>
                      <a:off x="0" y="0"/>
                      <a:ext cx="1840773" cy="1328926"/>
                    </a:xfrm>
                    <a:prstGeom prst="rect">
                      <a:avLst/>
                    </a:prstGeom>
                    <a:noFill/>
                    <a:ln w="9525">
                      <a:noFill/>
                      <a:miter lim="800000"/>
                      <a:headEnd/>
                      <a:tailEnd/>
                    </a:ln>
                  </pic:spPr>
                </pic:pic>
              </a:graphicData>
            </a:graphic>
          </wp:inline>
        </w:drawing>
      </w:r>
    </w:p>
    <w:p w:rsidR="00C50969" w:rsidRDefault="00C50969" w:rsidP="00CD14B3">
      <w:pPr>
        <w:ind w:left="1440" w:firstLine="720"/>
        <w:jc w:val="both"/>
        <w:rPr>
          <w:rFonts w:ascii="Times New Roman" w:hAnsi="Times New Roman" w:cs="Times New Roman"/>
          <w:color w:val="313131"/>
          <w:sz w:val="24"/>
          <w:szCs w:val="24"/>
        </w:rPr>
      </w:pPr>
    </w:p>
    <w:p w:rsidR="00C50969" w:rsidRPr="00C50969" w:rsidRDefault="00C50969" w:rsidP="00C50969">
      <w:pPr>
        <w:spacing w:before="100" w:beforeAutospacing="1" w:after="100" w:afterAutospacing="1" w:line="240" w:lineRule="auto"/>
        <w:jc w:val="both"/>
        <w:rPr>
          <w:rFonts w:ascii="Times New Roman" w:eastAsia="Times New Roman" w:hAnsi="Times New Roman" w:cs="Times New Roman"/>
          <w:color w:val="000000"/>
          <w:sz w:val="24"/>
          <w:szCs w:val="27"/>
        </w:rPr>
      </w:pPr>
      <w:r w:rsidRPr="00C50969">
        <w:rPr>
          <w:rFonts w:ascii="Times New Roman" w:eastAsia="Times New Roman" w:hAnsi="Times New Roman" w:cs="Times New Roman"/>
          <w:b/>
          <w:bCs/>
          <w:color w:val="000000"/>
          <w:sz w:val="24"/>
          <w:szCs w:val="27"/>
        </w:rPr>
        <w:t>Existence Dependencies:</w:t>
      </w:r>
      <w:r w:rsidRPr="00C50969">
        <w:rPr>
          <w:rFonts w:ascii="Times New Roman" w:eastAsia="Times New Roman" w:hAnsi="Times New Roman" w:cs="Times New Roman"/>
          <w:color w:val="000000"/>
          <w:sz w:val="24"/>
          <w:szCs w:val="27"/>
        </w:rPr>
        <w:t> if the existence of entity X depends on the existence of entity Y, then X is said to be </w:t>
      </w:r>
      <w:r w:rsidRPr="00C50969">
        <w:rPr>
          <w:rFonts w:ascii="Times New Roman" w:eastAsia="Times New Roman" w:hAnsi="Times New Roman" w:cs="Times New Roman"/>
          <w:b/>
          <w:bCs/>
          <w:color w:val="000000"/>
          <w:sz w:val="24"/>
          <w:szCs w:val="27"/>
        </w:rPr>
        <w:t>existence dependent</w:t>
      </w:r>
      <w:r w:rsidRPr="00C50969">
        <w:rPr>
          <w:rFonts w:ascii="Times New Roman" w:eastAsia="Times New Roman" w:hAnsi="Times New Roman" w:cs="Times New Roman"/>
          <w:color w:val="000000"/>
          <w:sz w:val="24"/>
          <w:szCs w:val="27"/>
        </w:rPr>
        <w:t> on Y. (Or we say that Y is the </w:t>
      </w:r>
      <w:r w:rsidRPr="00C50969">
        <w:rPr>
          <w:rFonts w:ascii="Times New Roman" w:eastAsia="Times New Roman" w:hAnsi="Times New Roman" w:cs="Times New Roman"/>
          <w:b/>
          <w:bCs/>
          <w:color w:val="000000"/>
          <w:sz w:val="24"/>
          <w:szCs w:val="27"/>
        </w:rPr>
        <w:t>dominant</w:t>
      </w:r>
      <w:r w:rsidRPr="00C50969">
        <w:rPr>
          <w:rFonts w:ascii="Times New Roman" w:eastAsia="Times New Roman" w:hAnsi="Times New Roman" w:cs="Times New Roman"/>
          <w:color w:val="000000"/>
          <w:sz w:val="24"/>
          <w:szCs w:val="27"/>
        </w:rPr>
        <w:t> entity and X is the </w:t>
      </w:r>
      <w:r w:rsidRPr="00C50969">
        <w:rPr>
          <w:rFonts w:ascii="Times New Roman" w:eastAsia="Times New Roman" w:hAnsi="Times New Roman" w:cs="Times New Roman"/>
          <w:b/>
          <w:bCs/>
          <w:color w:val="000000"/>
          <w:sz w:val="24"/>
          <w:szCs w:val="27"/>
        </w:rPr>
        <w:t>subordinate</w:t>
      </w:r>
      <w:r w:rsidRPr="00C50969">
        <w:rPr>
          <w:rFonts w:ascii="Times New Roman" w:eastAsia="Times New Roman" w:hAnsi="Times New Roman" w:cs="Times New Roman"/>
          <w:color w:val="000000"/>
          <w:sz w:val="24"/>
          <w:szCs w:val="27"/>
        </w:rPr>
        <w:t> entity.)</w:t>
      </w:r>
    </w:p>
    <w:p w:rsidR="00C50969" w:rsidRPr="00C50969" w:rsidRDefault="00C50969" w:rsidP="00C50969">
      <w:pPr>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C50969">
        <w:rPr>
          <w:rFonts w:ascii="Times New Roman" w:eastAsia="Times New Roman" w:hAnsi="Times New Roman" w:cs="Times New Roman"/>
          <w:color w:val="000000"/>
          <w:sz w:val="24"/>
          <w:szCs w:val="27"/>
        </w:rPr>
        <w:lastRenderedPageBreak/>
        <w:t>For example,</w:t>
      </w:r>
    </w:p>
    <w:p w:rsidR="00C50969" w:rsidRPr="00C50969" w:rsidRDefault="00C50969" w:rsidP="00C50969">
      <w:pPr>
        <w:numPr>
          <w:ilvl w:val="1"/>
          <w:numId w:val="15"/>
        </w:numPr>
        <w:spacing w:before="100" w:beforeAutospacing="1" w:after="100" w:afterAutospacing="1" w:line="240" w:lineRule="auto"/>
        <w:jc w:val="both"/>
        <w:rPr>
          <w:rFonts w:ascii="Times New Roman" w:eastAsia="Times New Roman" w:hAnsi="Times New Roman" w:cs="Times New Roman"/>
          <w:color w:val="000000"/>
          <w:sz w:val="24"/>
          <w:szCs w:val="27"/>
        </w:rPr>
      </w:pPr>
      <w:r w:rsidRPr="00C50969">
        <w:rPr>
          <w:rFonts w:ascii="Times New Roman" w:eastAsia="Times New Roman" w:hAnsi="Times New Roman" w:cs="Times New Roman"/>
          <w:color w:val="000000"/>
          <w:sz w:val="24"/>
          <w:szCs w:val="27"/>
        </w:rPr>
        <w:t>Consider </w:t>
      </w:r>
      <w:r w:rsidRPr="00C50969">
        <w:rPr>
          <w:rFonts w:ascii="Times New Roman" w:eastAsia="Times New Roman" w:hAnsi="Times New Roman" w:cs="Times New Roman"/>
          <w:i/>
          <w:iCs/>
          <w:color w:val="000000"/>
          <w:sz w:val="24"/>
        </w:rPr>
        <w:t>account</w:t>
      </w:r>
      <w:r w:rsidRPr="00C50969">
        <w:rPr>
          <w:rFonts w:ascii="Times New Roman" w:eastAsia="Times New Roman" w:hAnsi="Times New Roman" w:cs="Times New Roman"/>
          <w:color w:val="000000"/>
          <w:sz w:val="24"/>
          <w:szCs w:val="27"/>
        </w:rPr>
        <w:t> and </w:t>
      </w:r>
      <w:r w:rsidRPr="00C50969">
        <w:rPr>
          <w:rFonts w:ascii="Times New Roman" w:eastAsia="Times New Roman" w:hAnsi="Times New Roman" w:cs="Times New Roman"/>
          <w:i/>
          <w:iCs/>
          <w:color w:val="000000"/>
          <w:sz w:val="24"/>
        </w:rPr>
        <w:t>transaction</w:t>
      </w:r>
      <w:r w:rsidRPr="00C50969">
        <w:rPr>
          <w:rFonts w:ascii="Times New Roman" w:eastAsia="Times New Roman" w:hAnsi="Times New Roman" w:cs="Times New Roman"/>
          <w:color w:val="000000"/>
          <w:sz w:val="24"/>
          <w:szCs w:val="27"/>
        </w:rPr>
        <w:t> entity sets, and a relationship </w:t>
      </w:r>
      <w:r w:rsidRPr="00C50969">
        <w:rPr>
          <w:rFonts w:ascii="Times New Roman" w:eastAsia="Times New Roman" w:hAnsi="Times New Roman" w:cs="Times New Roman"/>
          <w:i/>
          <w:iCs/>
          <w:color w:val="000000"/>
          <w:sz w:val="24"/>
        </w:rPr>
        <w:t>log</w:t>
      </w:r>
      <w:r w:rsidRPr="00C50969">
        <w:rPr>
          <w:rFonts w:ascii="Times New Roman" w:eastAsia="Times New Roman" w:hAnsi="Times New Roman" w:cs="Times New Roman"/>
          <w:color w:val="000000"/>
          <w:sz w:val="24"/>
          <w:szCs w:val="27"/>
        </w:rPr>
        <w:t> between them.</w:t>
      </w:r>
    </w:p>
    <w:p w:rsidR="00C50969" w:rsidRPr="00C50969" w:rsidRDefault="00C50969" w:rsidP="00C50969">
      <w:pPr>
        <w:numPr>
          <w:ilvl w:val="1"/>
          <w:numId w:val="15"/>
        </w:numPr>
        <w:spacing w:before="100" w:beforeAutospacing="1" w:after="100" w:afterAutospacing="1" w:line="240" w:lineRule="auto"/>
        <w:jc w:val="both"/>
        <w:rPr>
          <w:rFonts w:ascii="Times New Roman" w:eastAsia="Times New Roman" w:hAnsi="Times New Roman" w:cs="Times New Roman"/>
          <w:color w:val="000000"/>
          <w:sz w:val="24"/>
          <w:szCs w:val="27"/>
        </w:rPr>
      </w:pPr>
      <w:r w:rsidRPr="00C50969">
        <w:rPr>
          <w:rFonts w:ascii="Times New Roman" w:eastAsia="Times New Roman" w:hAnsi="Times New Roman" w:cs="Times New Roman"/>
          <w:color w:val="000000"/>
          <w:sz w:val="24"/>
          <w:szCs w:val="27"/>
        </w:rPr>
        <w:t>This is one-to-many from account to transaction.</w:t>
      </w:r>
    </w:p>
    <w:p w:rsidR="00C50969" w:rsidRPr="00C50969" w:rsidRDefault="00C50969" w:rsidP="00C50969">
      <w:pPr>
        <w:numPr>
          <w:ilvl w:val="1"/>
          <w:numId w:val="15"/>
        </w:numPr>
        <w:spacing w:before="100" w:beforeAutospacing="1" w:after="100" w:afterAutospacing="1" w:line="240" w:lineRule="auto"/>
        <w:jc w:val="both"/>
        <w:rPr>
          <w:rFonts w:ascii="Times New Roman" w:eastAsia="Times New Roman" w:hAnsi="Times New Roman" w:cs="Times New Roman"/>
          <w:color w:val="000000"/>
          <w:sz w:val="24"/>
          <w:szCs w:val="27"/>
        </w:rPr>
      </w:pPr>
      <w:r w:rsidRPr="00C50969">
        <w:rPr>
          <w:rFonts w:ascii="Times New Roman" w:eastAsia="Times New Roman" w:hAnsi="Times New Roman" w:cs="Times New Roman"/>
          <w:color w:val="000000"/>
          <w:sz w:val="24"/>
          <w:szCs w:val="27"/>
        </w:rPr>
        <w:t>If an </w:t>
      </w:r>
      <w:r w:rsidRPr="00C50969">
        <w:rPr>
          <w:rFonts w:ascii="Times New Roman" w:eastAsia="Times New Roman" w:hAnsi="Times New Roman" w:cs="Times New Roman"/>
          <w:i/>
          <w:iCs/>
          <w:color w:val="000000"/>
          <w:sz w:val="24"/>
        </w:rPr>
        <w:t>account</w:t>
      </w:r>
      <w:r w:rsidRPr="00C50969">
        <w:rPr>
          <w:rFonts w:ascii="Times New Roman" w:eastAsia="Times New Roman" w:hAnsi="Times New Roman" w:cs="Times New Roman"/>
          <w:color w:val="000000"/>
          <w:sz w:val="24"/>
          <w:szCs w:val="27"/>
        </w:rPr>
        <w:t> entity is deleted, its associated </w:t>
      </w:r>
      <w:r w:rsidRPr="00C50969">
        <w:rPr>
          <w:rFonts w:ascii="Times New Roman" w:eastAsia="Times New Roman" w:hAnsi="Times New Roman" w:cs="Times New Roman"/>
          <w:i/>
          <w:iCs/>
          <w:color w:val="000000"/>
          <w:sz w:val="24"/>
        </w:rPr>
        <w:t>transaction</w:t>
      </w:r>
      <w:r w:rsidRPr="00C50969">
        <w:rPr>
          <w:rFonts w:ascii="Times New Roman" w:eastAsia="Times New Roman" w:hAnsi="Times New Roman" w:cs="Times New Roman"/>
          <w:color w:val="000000"/>
          <w:sz w:val="24"/>
          <w:szCs w:val="27"/>
        </w:rPr>
        <w:t> entities must also be deleted.</w:t>
      </w:r>
    </w:p>
    <w:p w:rsidR="00C50969" w:rsidRPr="00C50969" w:rsidRDefault="00C50969" w:rsidP="00C50969">
      <w:pPr>
        <w:numPr>
          <w:ilvl w:val="1"/>
          <w:numId w:val="15"/>
        </w:numPr>
        <w:spacing w:before="100" w:beforeAutospacing="1" w:after="100" w:afterAutospacing="1" w:line="240" w:lineRule="auto"/>
        <w:jc w:val="both"/>
        <w:rPr>
          <w:rFonts w:ascii="Times New Roman" w:eastAsia="Times New Roman" w:hAnsi="Times New Roman" w:cs="Times New Roman"/>
          <w:color w:val="000000"/>
          <w:sz w:val="27"/>
          <w:szCs w:val="27"/>
        </w:rPr>
      </w:pPr>
      <w:r w:rsidRPr="00C50969">
        <w:rPr>
          <w:rFonts w:ascii="Times New Roman" w:eastAsia="Times New Roman" w:hAnsi="Times New Roman" w:cs="Times New Roman"/>
          <w:color w:val="000000"/>
          <w:sz w:val="24"/>
          <w:szCs w:val="27"/>
        </w:rPr>
        <w:t>Thus </w:t>
      </w:r>
      <w:r w:rsidRPr="00C50969">
        <w:rPr>
          <w:rFonts w:ascii="Times New Roman" w:eastAsia="Times New Roman" w:hAnsi="Times New Roman" w:cs="Times New Roman"/>
          <w:i/>
          <w:iCs/>
          <w:color w:val="000000"/>
          <w:sz w:val="24"/>
        </w:rPr>
        <w:t>account</w:t>
      </w:r>
      <w:r w:rsidRPr="00C50969">
        <w:rPr>
          <w:rFonts w:ascii="Times New Roman" w:eastAsia="Times New Roman" w:hAnsi="Times New Roman" w:cs="Times New Roman"/>
          <w:color w:val="000000"/>
          <w:sz w:val="24"/>
          <w:szCs w:val="27"/>
        </w:rPr>
        <w:t> is dominant and </w:t>
      </w:r>
      <w:r w:rsidRPr="00C50969">
        <w:rPr>
          <w:rFonts w:ascii="Times New Roman" w:eastAsia="Times New Roman" w:hAnsi="Times New Roman" w:cs="Times New Roman"/>
          <w:i/>
          <w:iCs/>
          <w:color w:val="000000"/>
          <w:sz w:val="24"/>
        </w:rPr>
        <w:t>transaction</w:t>
      </w:r>
      <w:r w:rsidRPr="00C50969">
        <w:rPr>
          <w:rFonts w:ascii="Times New Roman" w:eastAsia="Times New Roman" w:hAnsi="Times New Roman" w:cs="Times New Roman"/>
          <w:color w:val="000000"/>
          <w:sz w:val="24"/>
          <w:szCs w:val="27"/>
        </w:rPr>
        <w:t> is subordinate.</w:t>
      </w:r>
    </w:p>
    <w:p w:rsidR="00C50969" w:rsidRPr="00CD14B3" w:rsidRDefault="00C50969" w:rsidP="00CD14B3">
      <w:pPr>
        <w:ind w:left="1440" w:firstLine="720"/>
        <w:jc w:val="both"/>
        <w:rPr>
          <w:rFonts w:ascii="Times New Roman" w:hAnsi="Times New Roman" w:cs="Times New Roman"/>
          <w:color w:val="313131"/>
          <w:sz w:val="24"/>
          <w:szCs w:val="24"/>
        </w:rPr>
      </w:pPr>
    </w:p>
    <w:p w:rsidR="00C43FB9" w:rsidRDefault="00C43FB9" w:rsidP="00C43FB9">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ER Diagram Representation</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Let us now learn how the ER Model is represented by means of an ER diagram. Any object, for example, entities, attributes of an entity, relationship sets, and attributes of relationship sets, can be represented with the help of an ER diagram.</w:t>
      </w:r>
    </w:p>
    <w:p w:rsidR="00C43FB9" w:rsidRPr="00766EF8"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766EF8">
        <w:rPr>
          <w:bCs w:val="0"/>
          <w:color w:val="121214"/>
          <w:spacing w:val="-13"/>
          <w:sz w:val="24"/>
          <w:szCs w:val="24"/>
        </w:rPr>
        <w:t>Entity</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Entities are represented by means of rectangles. Rectangles are named with the entity set they represent.</w:t>
      </w:r>
    </w:p>
    <w:p w:rsidR="00C43FB9" w:rsidRPr="00766EF8" w:rsidRDefault="00C43FB9" w:rsidP="00766EF8">
      <w:pPr>
        <w:jc w:val="both"/>
        <w:rPr>
          <w:rFonts w:ascii="Times New Roman" w:hAnsi="Times New Roman" w:cs="Times New Roman"/>
          <w:b/>
          <w:sz w:val="24"/>
          <w:szCs w:val="24"/>
        </w:rPr>
      </w:pPr>
      <w:r w:rsidRPr="00766EF8">
        <w:rPr>
          <w:rFonts w:ascii="Times New Roman" w:hAnsi="Times New Roman" w:cs="Times New Roman"/>
          <w:noProof/>
          <w:sz w:val="24"/>
          <w:szCs w:val="24"/>
        </w:rPr>
        <w:drawing>
          <wp:inline distT="0" distB="0" distL="0" distR="0">
            <wp:extent cx="4333240" cy="405765"/>
            <wp:effectExtent l="19050" t="0" r="0" b="0"/>
            <wp:docPr id="53" name="Picture 53"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tities in a school database"/>
                    <pic:cNvPicPr>
                      <a:picLocks noChangeAspect="1" noChangeArrowheads="1"/>
                    </pic:cNvPicPr>
                  </pic:nvPicPr>
                  <pic:blipFill>
                    <a:blip r:embed="rId25"/>
                    <a:srcRect/>
                    <a:stretch>
                      <a:fillRect/>
                    </a:stretch>
                  </pic:blipFill>
                  <pic:spPr bwMode="auto">
                    <a:xfrm>
                      <a:off x="0" y="0"/>
                      <a:ext cx="4333240" cy="405765"/>
                    </a:xfrm>
                    <a:prstGeom prst="rect">
                      <a:avLst/>
                    </a:prstGeom>
                    <a:noFill/>
                    <a:ln w="9525">
                      <a:noFill/>
                      <a:miter lim="800000"/>
                      <a:headEnd/>
                      <a:tailEnd/>
                    </a:ln>
                  </pic:spPr>
                </pic:pic>
              </a:graphicData>
            </a:graphic>
          </wp:inline>
        </w:drawing>
      </w:r>
    </w:p>
    <w:p w:rsidR="00C43FB9" w:rsidRPr="00766EF8"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766EF8">
        <w:rPr>
          <w:bCs w:val="0"/>
          <w:color w:val="121214"/>
          <w:spacing w:val="-13"/>
          <w:sz w:val="24"/>
          <w:szCs w:val="24"/>
        </w:rPr>
        <w:t>Attributes</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Attributes are the properties of entities. Attributes are represented by means of ellipses. Every ellipse represents one attribute and is directly connected to its entity (rectangle).</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drawing>
          <wp:inline distT="0" distB="0" distL="0" distR="0">
            <wp:extent cx="3912235" cy="1550670"/>
            <wp:effectExtent l="19050" t="0" r="0" b="0"/>
            <wp:docPr id="54" name="Picture 54"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mple Attributes"/>
                    <pic:cNvPicPr>
                      <a:picLocks noChangeAspect="1" noChangeArrowheads="1"/>
                    </pic:cNvPicPr>
                  </pic:nvPicPr>
                  <pic:blipFill>
                    <a:blip r:embed="rId26"/>
                    <a:srcRect/>
                    <a:stretch>
                      <a:fillRect/>
                    </a:stretch>
                  </pic:blipFill>
                  <pic:spPr bwMode="auto">
                    <a:xfrm>
                      <a:off x="0" y="0"/>
                      <a:ext cx="3912235" cy="1550670"/>
                    </a:xfrm>
                    <a:prstGeom prst="rect">
                      <a:avLst/>
                    </a:prstGeom>
                    <a:noFill/>
                    <a:ln w="9525">
                      <a:noFill/>
                      <a:miter lim="800000"/>
                      <a:headEnd/>
                      <a:tailEnd/>
                    </a:ln>
                  </pic:spPr>
                </pic:pic>
              </a:graphicData>
            </a:graphic>
          </wp:inline>
        </w:drawing>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If the attributes are</w:t>
      </w:r>
      <w:r w:rsidRPr="00766EF8">
        <w:rPr>
          <w:rStyle w:val="apple-converted-space"/>
          <w:color w:val="000000"/>
        </w:rPr>
        <w:t> </w:t>
      </w:r>
      <w:r w:rsidRPr="00766EF8">
        <w:rPr>
          <w:b/>
          <w:bCs/>
          <w:color w:val="000000"/>
        </w:rPr>
        <w:t>composite</w:t>
      </w:r>
      <w:r w:rsidRPr="00766EF8">
        <w:rPr>
          <w:color w:val="000000"/>
        </w:rPr>
        <w:t>, they are further divided in a tree like structure. Every node is then connected to its attribute. That is, composite attributes are represented by ellipses that are connected with an ellipse.</w:t>
      </w:r>
    </w:p>
    <w:p w:rsidR="00766EF8" w:rsidRDefault="00766EF8" w:rsidP="00766EF8">
      <w:pPr>
        <w:jc w:val="both"/>
        <w:rPr>
          <w:rFonts w:ascii="Times New Roman" w:hAnsi="Times New Roman" w:cs="Times New Roman"/>
          <w:sz w:val="24"/>
          <w:szCs w:val="24"/>
        </w:rPr>
      </w:pPr>
    </w:p>
    <w:p w:rsidR="00766EF8" w:rsidRDefault="00C43FB9" w:rsidP="00766EF8">
      <w:pPr>
        <w:jc w:val="both"/>
        <w:rPr>
          <w:rFonts w:ascii="Times New Roman" w:hAnsi="Times New Roman" w:cs="Times New Roman"/>
          <w:b/>
          <w:bCs/>
          <w:color w:val="000000"/>
          <w:sz w:val="24"/>
          <w:szCs w:val="24"/>
        </w:rPr>
      </w:pPr>
      <w:r w:rsidRPr="00766EF8">
        <w:rPr>
          <w:rFonts w:ascii="Times New Roman" w:hAnsi="Times New Roman" w:cs="Times New Roman"/>
          <w:noProof/>
          <w:sz w:val="24"/>
          <w:szCs w:val="24"/>
        </w:rPr>
        <w:lastRenderedPageBreak/>
        <w:drawing>
          <wp:inline distT="0" distB="0" distL="0" distR="0">
            <wp:extent cx="4253865" cy="2639695"/>
            <wp:effectExtent l="19050" t="0" r="0" b="0"/>
            <wp:docPr id="55" name="Picture 55"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mposite Attributes"/>
                    <pic:cNvPicPr>
                      <a:picLocks noChangeAspect="1" noChangeArrowheads="1"/>
                    </pic:cNvPicPr>
                  </pic:nvPicPr>
                  <pic:blipFill>
                    <a:blip r:embed="rId27"/>
                    <a:srcRect/>
                    <a:stretch>
                      <a:fillRect/>
                    </a:stretch>
                  </pic:blipFill>
                  <pic:spPr bwMode="auto">
                    <a:xfrm>
                      <a:off x="0" y="0"/>
                      <a:ext cx="4253865" cy="2639695"/>
                    </a:xfrm>
                    <a:prstGeom prst="rect">
                      <a:avLst/>
                    </a:prstGeom>
                    <a:noFill/>
                    <a:ln w="9525">
                      <a:noFill/>
                      <a:miter lim="800000"/>
                      <a:headEnd/>
                      <a:tailEnd/>
                    </a:ln>
                  </pic:spPr>
                </pic:pic>
              </a:graphicData>
            </a:graphic>
          </wp:inline>
        </w:drawing>
      </w:r>
    </w:p>
    <w:p w:rsidR="00766EF8" w:rsidRDefault="00766EF8" w:rsidP="00766EF8">
      <w:pPr>
        <w:jc w:val="both"/>
        <w:rPr>
          <w:rFonts w:ascii="Times New Roman" w:hAnsi="Times New Roman" w:cs="Times New Roman"/>
          <w:b/>
          <w:bCs/>
          <w:color w:val="000000"/>
          <w:sz w:val="24"/>
          <w:szCs w:val="24"/>
        </w:rPr>
      </w:pP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b/>
          <w:bCs/>
          <w:color w:val="000000"/>
          <w:sz w:val="24"/>
          <w:szCs w:val="24"/>
        </w:rPr>
        <w:t>Multivalued</w:t>
      </w:r>
      <w:r w:rsidRPr="00766EF8">
        <w:rPr>
          <w:rStyle w:val="apple-converted-space"/>
          <w:rFonts w:ascii="Times New Roman" w:hAnsi="Times New Roman" w:cs="Times New Roman"/>
          <w:color w:val="000000"/>
          <w:sz w:val="24"/>
          <w:szCs w:val="24"/>
        </w:rPr>
        <w:t> </w:t>
      </w:r>
      <w:r w:rsidRPr="00766EF8">
        <w:rPr>
          <w:rFonts w:ascii="Times New Roman" w:hAnsi="Times New Roman" w:cs="Times New Roman"/>
          <w:color w:val="000000"/>
          <w:sz w:val="24"/>
          <w:szCs w:val="24"/>
        </w:rPr>
        <w:t>attributes are depicted by double ellipse.</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drawing>
          <wp:inline distT="0" distB="0" distL="0" distR="0">
            <wp:extent cx="4253865" cy="3084830"/>
            <wp:effectExtent l="19050" t="0" r="0" b="0"/>
            <wp:docPr id="56" name="Picture 56"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ultivalued Attributes"/>
                    <pic:cNvPicPr>
                      <a:picLocks noChangeAspect="1" noChangeArrowheads="1"/>
                    </pic:cNvPicPr>
                  </pic:nvPicPr>
                  <pic:blipFill>
                    <a:blip r:embed="rId28"/>
                    <a:srcRect/>
                    <a:stretch>
                      <a:fillRect/>
                    </a:stretch>
                  </pic:blipFill>
                  <pic:spPr bwMode="auto">
                    <a:xfrm>
                      <a:off x="0" y="0"/>
                      <a:ext cx="4253865" cy="3084830"/>
                    </a:xfrm>
                    <a:prstGeom prst="rect">
                      <a:avLst/>
                    </a:prstGeom>
                    <a:noFill/>
                    <a:ln w="9525">
                      <a:noFill/>
                      <a:miter lim="800000"/>
                      <a:headEnd/>
                      <a:tailEnd/>
                    </a:ln>
                  </pic:spPr>
                </pic:pic>
              </a:graphicData>
            </a:graphic>
          </wp:inline>
        </w:drawing>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b/>
          <w:bCs/>
          <w:color w:val="000000"/>
        </w:rPr>
        <w:t>Derived</w:t>
      </w:r>
      <w:r w:rsidRPr="00766EF8">
        <w:rPr>
          <w:rStyle w:val="apple-converted-space"/>
          <w:color w:val="000000"/>
        </w:rPr>
        <w:t> </w:t>
      </w:r>
      <w:r w:rsidRPr="00766EF8">
        <w:rPr>
          <w:color w:val="000000"/>
        </w:rPr>
        <w:t xml:space="preserve">attributes are depicted by </w:t>
      </w:r>
      <w:r w:rsidRPr="00766EF8">
        <w:rPr>
          <w:b/>
          <w:color w:val="000000"/>
        </w:rPr>
        <w:t xml:space="preserve">dashed </w:t>
      </w:r>
      <w:r w:rsidRPr="00766EF8">
        <w:rPr>
          <w:color w:val="000000"/>
        </w:rPr>
        <w:t>ellipse.</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lastRenderedPageBreak/>
        <w:drawing>
          <wp:inline distT="0" distB="0" distL="0" distR="0">
            <wp:extent cx="4714875" cy="3084830"/>
            <wp:effectExtent l="19050" t="0" r="9525" b="0"/>
            <wp:docPr id="57" name="Picture 57"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rived Attributes"/>
                    <pic:cNvPicPr>
                      <a:picLocks noChangeAspect="1" noChangeArrowheads="1"/>
                    </pic:cNvPicPr>
                  </pic:nvPicPr>
                  <pic:blipFill>
                    <a:blip r:embed="rId29"/>
                    <a:srcRect/>
                    <a:stretch>
                      <a:fillRect/>
                    </a:stretch>
                  </pic:blipFill>
                  <pic:spPr bwMode="auto">
                    <a:xfrm>
                      <a:off x="0" y="0"/>
                      <a:ext cx="4714875" cy="3084830"/>
                    </a:xfrm>
                    <a:prstGeom prst="rect">
                      <a:avLst/>
                    </a:prstGeom>
                    <a:noFill/>
                    <a:ln w="9525">
                      <a:noFill/>
                      <a:miter lim="800000"/>
                      <a:headEnd/>
                      <a:tailEnd/>
                    </a:ln>
                  </pic:spPr>
                </pic:pic>
              </a:graphicData>
            </a:graphic>
          </wp:inline>
        </w:drawing>
      </w:r>
    </w:p>
    <w:p w:rsidR="00C43FB9" w:rsidRPr="00766EF8"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766EF8">
        <w:rPr>
          <w:bCs w:val="0"/>
          <w:color w:val="121214"/>
          <w:spacing w:val="-13"/>
          <w:sz w:val="24"/>
          <w:szCs w:val="24"/>
        </w:rPr>
        <w:t>Relationship</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Relationships are represented by diamond-shaped box. Name of the relationship is written inside the diamond-box. All the entities (rectangles) participating in a relationship, are connected to it by a line.</w:t>
      </w:r>
    </w:p>
    <w:p w:rsidR="00C43FB9" w:rsidRPr="00766EF8"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766EF8">
        <w:rPr>
          <w:rFonts w:ascii="Times New Roman" w:hAnsi="Times New Roman" w:cs="Times New Roman"/>
          <w:bCs w:val="0"/>
          <w:color w:val="000000"/>
          <w:sz w:val="24"/>
          <w:szCs w:val="24"/>
        </w:rPr>
        <w:t>Binary Relationship and Cardinality</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A relationship where two entities are participating is called a</w:t>
      </w:r>
      <w:r w:rsidRPr="00766EF8">
        <w:rPr>
          <w:rStyle w:val="apple-converted-space"/>
          <w:color w:val="000000"/>
        </w:rPr>
        <w:t> </w:t>
      </w:r>
      <w:r w:rsidRPr="00766EF8">
        <w:rPr>
          <w:b/>
          <w:bCs/>
          <w:color w:val="000000"/>
        </w:rPr>
        <w:t>binary relationship</w:t>
      </w:r>
      <w:r w:rsidRPr="00766EF8">
        <w:rPr>
          <w:color w:val="000000"/>
        </w:rPr>
        <w:t>. Cardinality is the number of instance of an entity from a relation that can be associated with the relation.</w:t>
      </w:r>
    </w:p>
    <w:p w:rsidR="00C43FB9" w:rsidRPr="00766EF8" w:rsidRDefault="00C43FB9" w:rsidP="00766EF8">
      <w:pPr>
        <w:pStyle w:val="NormalWeb"/>
        <w:numPr>
          <w:ilvl w:val="0"/>
          <w:numId w:val="8"/>
        </w:numPr>
        <w:spacing w:before="0" w:beforeAutospacing="0" w:after="144" w:afterAutospacing="0" w:line="301" w:lineRule="atLeast"/>
        <w:ind w:left="768" w:right="48"/>
        <w:jc w:val="both"/>
        <w:rPr>
          <w:color w:val="000000"/>
        </w:rPr>
      </w:pPr>
      <w:r w:rsidRPr="00766EF8">
        <w:rPr>
          <w:b/>
          <w:bCs/>
          <w:color w:val="000000"/>
        </w:rPr>
        <w:t>One-to-one</w:t>
      </w:r>
      <w:r w:rsidRPr="00766EF8">
        <w:rPr>
          <w:rStyle w:val="apple-converted-space"/>
          <w:color w:val="000000"/>
        </w:rPr>
        <w:t> </w:t>
      </w:r>
      <w:r w:rsidRPr="00766EF8">
        <w:rPr>
          <w:color w:val="000000"/>
        </w:rPr>
        <w:t>− When only one instance of an entity is associated with the relationship, it is marked as '1:1'. The following image reflects that only one instance of each entity should be associated with the relationship. It depicts one-to-one relationship.</w:t>
      </w:r>
    </w:p>
    <w:p w:rsidR="00C43FB9" w:rsidRPr="00766EF8" w:rsidRDefault="00C43FB9" w:rsidP="00766EF8">
      <w:pPr>
        <w:ind w:left="720"/>
        <w:jc w:val="both"/>
        <w:rPr>
          <w:rFonts w:ascii="Times New Roman" w:hAnsi="Times New Roman" w:cs="Times New Roman"/>
          <w:color w:val="313131"/>
          <w:sz w:val="24"/>
          <w:szCs w:val="24"/>
        </w:rPr>
      </w:pPr>
      <w:r w:rsidRPr="00766EF8">
        <w:rPr>
          <w:rFonts w:ascii="Times New Roman" w:hAnsi="Times New Roman" w:cs="Times New Roman"/>
          <w:noProof/>
          <w:color w:val="313131"/>
          <w:sz w:val="24"/>
          <w:szCs w:val="24"/>
        </w:rPr>
        <w:drawing>
          <wp:inline distT="0" distB="0" distL="0" distR="0">
            <wp:extent cx="5263515" cy="1471295"/>
            <wp:effectExtent l="19050" t="0" r="0" b="0"/>
            <wp:docPr id="58" name="Picture 58"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ne-to-one"/>
                    <pic:cNvPicPr>
                      <a:picLocks noChangeAspect="1" noChangeArrowheads="1"/>
                    </pic:cNvPicPr>
                  </pic:nvPicPr>
                  <pic:blipFill>
                    <a:blip r:embed="rId30"/>
                    <a:srcRect/>
                    <a:stretch>
                      <a:fillRect/>
                    </a:stretch>
                  </pic:blipFill>
                  <pic:spPr bwMode="auto">
                    <a:xfrm>
                      <a:off x="0" y="0"/>
                      <a:ext cx="5263515" cy="1471295"/>
                    </a:xfrm>
                    <a:prstGeom prst="rect">
                      <a:avLst/>
                    </a:prstGeom>
                    <a:noFill/>
                    <a:ln w="9525">
                      <a:noFill/>
                      <a:miter lim="800000"/>
                      <a:headEnd/>
                      <a:tailEnd/>
                    </a:ln>
                  </pic:spPr>
                </pic:pic>
              </a:graphicData>
            </a:graphic>
          </wp:inline>
        </w:drawing>
      </w:r>
    </w:p>
    <w:p w:rsidR="00C43FB9" w:rsidRPr="00766EF8" w:rsidRDefault="00C43FB9" w:rsidP="00766EF8">
      <w:pPr>
        <w:pStyle w:val="NormalWeb"/>
        <w:numPr>
          <w:ilvl w:val="0"/>
          <w:numId w:val="8"/>
        </w:numPr>
        <w:spacing w:before="0" w:beforeAutospacing="0" w:after="144" w:afterAutospacing="0" w:line="301" w:lineRule="atLeast"/>
        <w:ind w:left="768" w:right="48"/>
        <w:jc w:val="both"/>
        <w:rPr>
          <w:color w:val="000000"/>
        </w:rPr>
      </w:pPr>
      <w:r w:rsidRPr="00766EF8">
        <w:rPr>
          <w:b/>
          <w:bCs/>
          <w:color w:val="000000"/>
        </w:rPr>
        <w:t>One-to-many</w:t>
      </w:r>
      <w:r w:rsidRPr="00766EF8">
        <w:rPr>
          <w:rStyle w:val="apple-converted-space"/>
          <w:color w:val="000000"/>
        </w:rPr>
        <w:t> </w:t>
      </w:r>
      <w:r w:rsidRPr="00766EF8">
        <w:rPr>
          <w:color w:val="000000"/>
        </w:rPr>
        <w:t>− When more than one instance of an entity is associated with a relationship, it is marked as '1:N'. The following image reflects that only one instance of entity on the left and more than one instance of an entity on the right can be associated with the relationship. It depicts one-to-many relationship.</w:t>
      </w:r>
    </w:p>
    <w:p w:rsidR="00C43FB9" w:rsidRPr="00766EF8" w:rsidRDefault="00C43FB9" w:rsidP="00766EF8">
      <w:pPr>
        <w:ind w:left="720"/>
        <w:jc w:val="both"/>
        <w:rPr>
          <w:rFonts w:ascii="Times New Roman" w:hAnsi="Times New Roman" w:cs="Times New Roman"/>
          <w:color w:val="313131"/>
          <w:sz w:val="24"/>
          <w:szCs w:val="24"/>
        </w:rPr>
      </w:pPr>
      <w:r w:rsidRPr="00766EF8">
        <w:rPr>
          <w:rFonts w:ascii="Times New Roman" w:hAnsi="Times New Roman" w:cs="Times New Roman"/>
          <w:noProof/>
          <w:color w:val="313131"/>
          <w:sz w:val="24"/>
          <w:szCs w:val="24"/>
        </w:rPr>
        <w:lastRenderedPageBreak/>
        <w:drawing>
          <wp:inline distT="0" distB="0" distL="0" distR="0">
            <wp:extent cx="5263515" cy="1471295"/>
            <wp:effectExtent l="19050" t="0" r="0" b="0"/>
            <wp:docPr id="59" name="Picture 59"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ne-to-many"/>
                    <pic:cNvPicPr>
                      <a:picLocks noChangeAspect="1" noChangeArrowheads="1"/>
                    </pic:cNvPicPr>
                  </pic:nvPicPr>
                  <pic:blipFill>
                    <a:blip r:embed="rId31"/>
                    <a:srcRect/>
                    <a:stretch>
                      <a:fillRect/>
                    </a:stretch>
                  </pic:blipFill>
                  <pic:spPr bwMode="auto">
                    <a:xfrm>
                      <a:off x="0" y="0"/>
                      <a:ext cx="5263515" cy="1471295"/>
                    </a:xfrm>
                    <a:prstGeom prst="rect">
                      <a:avLst/>
                    </a:prstGeom>
                    <a:noFill/>
                    <a:ln w="9525">
                      <a:noFill/>
                      <a:miter lim="800000"/>
                      <a:headEnd/>
                      <a:tailEnd/>
                    </a:ln>
                  </pic:spPr>
                </pic:pic>
              </a:graphicData>
            </a:graphic>
          </wp:inline>
        </w:drawing>
      </w:r>
    </w:p>
    <w:p w:rsidR="00C43FB9" w:rsidRPr="00766EF8" w:rsidRDefault="00C43FB9" w:rsidP="00766EF8">
      <w:pPr>
        <w:pStyle w:val="NormalWeb"/>
        <w:numPr>
          <w:ilvl w:val="0"/>
          <w:numId w:val="8"/>
        </w:numPr>
        <w:spacing w:before="0" w:beforeAutospacing="0" w:after="144" w:afterAutospacing="0" w:line="301" w:lineRule="atLeast"/>
        <w:ind w:left="768" w:right="48"/>
        <w:jc w:val="both"/>
        <w:rPr>
          <w:color w:val="000000"/>
        </w:rPr>
      </w:pPr>
      <w:r w:rsidRPr="00766EF8">
        <w:rPr>
          <w:b/>
          <w:bCs/>
          <w:color w:val="000000"/>
        </w:rPr>
        <w:t>Many-to-one</w:t>
      </w:r>
      <w:r w:rsidRPr="00766EF8">
        <w:rPr>
          <w:rStyle w:val="apple-converted-space"/>
          <w:color w:val="000000"/>
        </w:rPr>
        <w:t> </w:t>
      </w:r>
      <w:r w:rsidRPr="00766EF8">
        <w:rPr>
          <w:color w:val="000000"/>
        </w:rPr>
        <w:t>−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C43FB9" w:rsidRPr="00766EF8" w:rsidRDefault="00C43FB9" w:rsidP="00766EF8">
      <w:pPr>
        <w:ind w:left="720"/>
        <w:jc w:val="both"/>
        <w:rPr>
          <w:rFonts w:ascii="Times New Roman" w:hAnsi="Times New Roman" w:cs="Times New Roman"/>
          <w:color w:val="313131"/>
          <w:sz w:val="24"/>
          <w:szCs w:val="24"/>
        </w:rPr>
      </w:pPr>
      <w:r w:rsidRPr="00766EF8">
        <w:rPr>
          <w:rFonts w:ascii="Times New Roman" w:hAnsi="Times New Roman" w:cs="Times New Roman"/>
          <w:noProof/>
          <w:color w:val="313131"/>
          <w:sz w:val="24"/>
          <w:szCs w:val="24"/>
        </w:rPr>
        <w:drawing>
          <wp:inline distT="0" distB="0" distL="0" distR="0">
            <wp:extent cx="5263515" cy="1471295"/>
            <wp:effectExtent l="19050" t="0" r="0" b="0"/>
            <wp:docPr id="60" name="Picture 60"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ny-to-one"/>
                    <pic:cNvPicPr>
                      <a:picLocks noChangeAspect="1" noChangeArrowheads="1"/>
                    </pic:cNvPicPr>
                  </pic:nvPicPr>
                  <pic:blipFill>
                    <a:blip r:embed="rId32"/>
                    <a:srcRect/>
                    <a:stretch>
                      <a:fillRect/>
                    </a:stretch>
                  </pic:blipFill>
                  <pic:spPr bwMode="auto">
                    <a:xfrm>
                      <a:off x="0" y="0"/>
                      <a:ext cx="5263515" cy="1471295"/>
                    </a:xfrm>
                    <a:prstGeom prst="rect">
                      <a:avLst/>
                    </a:prstGeom>
                    <a:noFill/>
                    <a:ln w="9525">
                      <a:noFill/>
                      <a:miter lim="800000"/>
                      <a:headEnd/>
                      <a:tailEnd/>
                    </a:ln>
                  </pic:spPr>
                </pic:pic>
              </a:graphicData>
            </a:graphic>
          </wp:inline>
        </w:drawing>
      </w:r>
    </w:p>
    <w:p w:rsidR="00C43FB9" w:rsidRPr="00766EF8" w:rsidRDefault="00C43FB9" w:rsidP="00766EF8">
      <w:pPr>
        <w:pStyle w:val="NormalWeb"/>
        <w:numPr>
          <w:ilvl w:val="0"/>
          <w:numId w:val="8"/>
        </w:numPr>
        <w:spacing w:before="0" w:beforeAutospacing="0" w:after="144" w:afterAutospacing="0" w:line="301" w:lineRule="atLeast"/>
        <w:ind w:left="768" w:right="48"/>
        <w:jc w:val="both"/>
        <w:rPr>
          <w:color w:val="000000"/>
        </w:rPr>
      </w:pPr>
      <w:r w:rsidRPr="00766EF8">
        <w:rPr>
          <w:b/>
          <w:bCs/>
          <w:color w:val="000000"/>
        </w:rPr>
        <w:t>Many-to-many</w:t>
      </w:r>
      <w:r w:rsidRPr="00766EF8">
        <w:rPr>
          <w:rStyle w:val="apple-converted-space"/>
          <w:color w:val="000000"/>
        </w:rPr>
        <w:t> </w:t>
      </w:r>
      <w:r w:rsidRPr="00766EF8">
        <w:rPr>
          <w:color w:val="000000"/>
        </w:rPr>
        <w:t>− The following image reflects that more than one instance of an entity on the left and more than one instance of an entity on the right can be associated with the relationship. It depicts many-to-many relationship.</w:t>
      </w:r>
    </w:p>
    <w:p w:rsidR="00C43FB9" w:rsidRPr="00766EF8" w:rsidRDefault="00C43FB9" w:rsidP="00766EF8">
      <w:pPr>
        <w:ind w:left="720"/>
        <w:jc w:val="both"/>
        <w:rPr>
          <w:rFonts w:ascii="Times New Roman" w:hAnsi="Times New Roman" w:cs="Times New Roman"/>
          <w:color w:val="313131"/>
          <w:sz w:val="24"/>
          <w:szCs w:val="24"/>
        </w:rPr>
      </w:pPr>
      <w:r w:rsidRPr="00766EF8">
        <w:rPr>
          <w:rFonts w:ascii="Times New Roman" w:hAnsi="Times New Roman" w:cs="Times New Roman"/>
          <w:noProof/>
          <w:color w:val="313131"/>
          <w:sz w:val="24"/>
          <w:szCs w:val="24"/>
        </w:rPr>
        <w:drawing>
          <wp:inline distT="0" distB="0" distL="0" distR="0">
            <wp:extent cx="5263515" cy="1471295"/>
            <wp:effectExtent l="19050" t="0" r="0" b="0"/>
            <wp:docPr id="61" name="Picture 61"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ny-to-many"/>
                    <pic:cNvPicPr>
                      <a:picLocks noChangeAspect="1" noChangeArrowheads="1"/>
                    </pic:cNvPicPr>
                  </pic:nvPicPr>
                  <pic:blipFill>
                    <a:blip r:embed="rId33"/>
                    <a:srcRect/>
                    <a:stretch>
                      <a:fillRect/>
                    </a:stretch>
                  </pic:blipFill>
                  <pic:spPr bwMode="auto">
                    <a:xfrm>
                      <a:off x="0" y="0"/>
                      <a:ext cx="5263515" cy="1471295"/>
                    </a:xfrm>
                    <a:prstGeom prst="rect">
                      <a:avLst/>
                    </a:prstGeom>
                    <a:noFill/>
                    <a:ln w="9525">
                      <a:noFill/>
                      <a:miter lim="800000"/>
                      <a:headEnd/>
                      <a:tailEnd/>
                    </a:ln>
                  </pic:spPr>
                </pic:pic>
              </a:graphicData>
            </a:graphic>
          </wp:inline>
        </w:drawing>
      </w:r>
    </w:p>
    <w:p w:rsidR="00C43FB9" w:rsidRPr="00766EF8"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766EF8">
        <w:rPr>
          <w:rFonts w:ascii="Times New Roman" w:hAnsi="Times New Roman" w:cs="Times New Roman"/>
          <w:bCs w:val="0"/>
          <w:color w:val="000000"/>
          <w:sz w:val="24"/>
          <w:szCs w:val="24"/>
        </w:rPr>
        <w:t>Participation Constraints</w:t>
      </w:r>
    </w:p>
    <w:p w:rsidR="00C43FB9" w:rsidRPr="00766EF8" w:rsidRDefault="00C43FB9" w:rsidP="00766EF8">
      <w:pPr>
        <w:pStyle w:val="NormalWeb"/>
        <w:numPr>
          <w:ilvl w:val="0"/>
          <w:numId w:val="9"/>
        </w:numPr>
        <w:spacing w:before="0" w:beforeAutospacing="0" w:after="144" w:afterAutospacing="0" w:line="301" w:lineRule="atLeast"/>
        <w:ind w:left="768" w:right="48"/>
        <w:jc w:val="both"/>
        <w:rPr>
          <w:color w:val="000000"/>
        </w:rPr>
      </w:pPr>
      <w:r w:rsidRPr="00766EF8">
        <w:rPr>
          <w:b/>
          <w:bCs/>
          <w:color w:val="000000"/>
        </w:rPr>
        <w:t>Total Participation</w:t>
      </w:r>
      <w:r w:rsidRPr="00766EF8">
        <w:rPr>
          <w:rStyle w:val="apple-converted-space"/>
          <w:color w:val="000000"/>
        </w:rPr>
        <w:t> </w:t>
      </w:r>
      <w:r w:rsidRPr="00766EF8">
        <w:rPr>
          <w:color w:val="000000"/>
        </w:rPr>
        <w:t>− Each entity is involved in the relationship. Total participation is represented by double lines.</w:t>
      </w:r>
    </w:p>
    <w:p w:rsidR="00C43FB9" w:rsidRPr="00766EF8" w:rsidRDefault="00C43FB9" w:rsidP="00766EF8">
      <w:pPr>
        <w:pStyle w:val="NormalWeb"/>
        <w:numPr>
          <w:ilvl w:val="0"/>
          <w:numId w:val="9"/>
        </w:numPr>
        <w:spacing w:before="0" w:beforeAutospacing="0" w:after="144" w:afterAutospacing="0" w:line="301" w:lineRule="atLeast"/>
        <w:ind w:left="768" w:right="48"/>
        <w:jc w:val="both"/>
        <w:rPr>
          <w:color w:val="000000"/>
        </w:rPr>
      </w:pPr>
      <w:r w:rsidRPr="00766EF8">
        <w:rPr>
          <w:b/>
          <w:bCs/>
          <w:color w:val="000000"/>
        </w:rPr>
        <w:t>Partial participation</w:t>
      </w:r>
      <w:r w:rsidRPr="00766EF8">
        <w:rPr>
          <w:rStyle w:val="apple-converted-space"/>
          <w:color w:val="000000"/>
        </w:rPr>
        <w:t> </w:t>
      </w:r>
      <w:r w:rsidRPr="00766EF8">
        <w:rPr>
          <w:color w:val="000000"/>
        </w:rPr>
        <w:t>− Not all entities are involved in the relationship. Partial participation is represented by single lines.</w:t>
      </w:r>
    </w:p>
    <w:p w:rsidR="00CD14B3"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lastRenderedPageBreak/>
        <w:drawing>
          <wp:inline distT="0" distB="0" distL="0" distR="0">
            <wp:extent cx="5263515" cy="1471295"/>
            <wp:effectExtent l="19050" t="0" r="0" b="0"/>
            <wp:docPr id="62" name="Picture 62"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rticipation Constraints"/>
                    <pic:cNvPicPr>
                      <a:picLocks noChangeAspect="1" noChangeArrowheads="1"/>
                    </pic:cNvPicPr>
                  </pic:nvPicPr>
                  <pic:blipFill>
                    <a:blip r:embed="rId34"/>
                    <a:srcRect/>
                    <a:stretch>
                      <a:fillRect/>
                    </a:stretch>
                  </pic:blipFill>
                  <pic:spPr bwMode="auto">
                    <a:xfrm>
                      <a:off x="0" y="0"/>
                      <a:ext cx="5263515" cy="1471295"/>
                    </a:xfrm>
                    <a:prstGeom prst="rect">
                      <a:avLst/>
                    </a:prstGeom>
                    <a:noFill/>
                    <a:ln w="9525">
                      <a:noFill/>
                      <a:miter lim="800000"/>
                      <a:headEnd/>
                      <a:tailEnd/>
                    </a:ln>
                  </pic:spPr>
                </pic:pic>
              </a:graphicData>
            </a:graphic>
          </wp:inline>
        </w:drawing>
      </w:r>
    </w:p>
    <w:p w:rsidR="00C43FB9" w:rsidRPr="00766EF8" w:rsidRDefault="00C43FB9" w:rsidP="00766EF8">
      <w:pPr>
        <w:ind w:left="720" w:firstLine="720"/>
        <w:jc w:val="both"/>
        <w:rPr>
          <w:rFonts w:ascii="Times New Roman" w:hAnsi="Times New Roman" w:cs="Times New Roman"/>
          <w:sz w:val="24"/>
          <w:szCs w:val="24"/>
        </w:rPr>
      </w:pPr>
    </w:p>
    <w:p w:rsidR="00C43FB9" w:rsidRPr="00766EF8" w:rsidRDefault="00C43FB9" w:rsidP="00766EF8">
      <w:pPr>
        <w:pStyle w:val="Heading1"/>
        <w:spacing w:before="48" w:beforeAutospacing="0" w:after="48" w:afterAutospacing="0" w:line="376" w:lineRule="atLeast"/>
        <w:ind w:right="48"/>
        <w:jc w:val="both"/>
        <w:rPr>
          <w:bCs w:val="0"/>
          <w:color w:val="121214"/>
          <w:spacing w:val="-13"/>
          <w:sz w:val="24"/>
          <w:szCs w:val="24"/>
        </w:rPr>
      </w:pPr>
      <w:r w:rsidRPr="00766EF8">
        <w:rPr>
          <w:bCs w:val="0"/>
          <w:color w:val="121214"/>
          <w:spacing w:val="-13"/>
          <w:sz w:val="24"/>
          <w:szCs w:val="24"/>
        </w:rPr>
        <w:t>Generalization Aggregation</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The ER Model has the power of expressing database entities in a conceptual hierarchical manner. As the hierarchy goes up, it generalizes the view of entities, and as we go deep in the hierarchy, it gives us the detail of every entity included.</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Going up in this structure is called </w:t>
      </w:r>
      <w:r w:rsidRPr="00766EF8">
        <w:rPr>
          <w:rFonts w:ascii="Times New Roman" w:eastAsia="Times New Roman" w:hAnsi="Times New Roman" w:cs="Times New Roman"/>
          <w:b/>
          <w:bCs/>
          <w:color w:val="000000"/>
          <w:sz w:val="24"/>
          <w:szCs w:val="24"/>
        </w:rPr>
        <w:t>generalization</w:t>
      </w:r>
      <w:r w:rsidRPr="00766EF8">
        <w:rPr>
          <w:rFonts w:ascii="Times New Roman" w:eastAsia="Times New Roman" w:hAnsi="Times New Roman" w:cs="Times New Roman"/>
          <w:color w:val="000000"/>
          <w:sz w:val="24"/>
          <w:szCs w:val="24"/>
        </w:rPr>
        <w:t>, where entities are clubbed together to represent a more generalized view. For example, a particular student named Mira can be generalized along with all the students. The entity shall be a student, and further, the student is a person. The reverse is called </w:t>
      </w:r>
      <w:r w:rsidRPr="00766EF8">
        <w:rPr>
          <w:rFonts w:ascii="Times New Roman" w:eastAsia="Times New Roman" w:hAnsi="Times New Roman" w:cs="Times New Roman"/>
          <w:b/>
          <w:bCs/>
          <w:color w:val="000000"/>
          <w:sz w:val="24"/>
          <w:szCs w:val="24"/>
        </w:rPr>
        <w:t>specialization</w:t>
      </w:r>
      <w:r w:rsidRPr="00766EF8">
        <w:rPr>
          <w:rFonts w:ascii="Times New Roman" w:eastAsia="Times New Roman" w:hAnsi="Times New Roman" w:cs="Times New Roman"/>
          <w:color w:val="000000"/>
          <w:sz w:val="24"/>
          <w:szCs w:val="24"/>
        </w:rPr>
        <w:t> where a person is a student, and that student is Mira.</w:t>
      </w:r>
    </w:p>
    <w:p w:rsidR="00C43FB9" w:rsidRPr="0050475F" w:rsidRDefault="00C43FB9" w:rsidP="00766EF8">
      <w:pPr>
        <w:spacing w:before="48" w:after="48" w:line="360" w:lineRule="atLeast"/>
        <w:ind w:right="48"/>
        <w:jc w:val="both"/>
        <w:outlineLvl w:val="1"/>
        <w:rPr>
          <w:rFonts w:ascii="Times New Roman" w:eastAsia="Times New Roman" w:hAnsi="Times New Roman" w:cs="Times New Roman"/>
          <w:b/>
          <w:color w:val="121214"/>
          <w:spacing w:val="-13"/>
          <w:sz w:val="24"/>
          <w:szCs w:val="24"/>
        </w:rPr>
      </w:pPr>
      <w:r w:rsidRPr="0050475F">
        <w:rPr>
          <w:rFonts w:ascii="Times New Roman" w:eastAsia="Times New Roman" w:hAnsi="Times New Roman" w:cs="Times New Roman"/>
          <w:b/>
          <w:color w:val="121214"/>
          <w:spacing w:val="-13"/>
          <w:sz w:val="24"/>
          <w:szCs w:val="24"/>
        </w:rPr>
        <w:t>Generalization</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example, pigeon, house sparrow, crow and dove can all be generalized as Birds.</w:t>
      </w:r>
    </w:p>
    <w:p w:rsidR="00C43FB9" w:rsidRPr="00766EF8" w:rsidRDefault="00C43FB9" w:rsidP="00766EF8">
      <w:pPr>
        <w:spacing w:after="0" w:line="240" w:lineRule="auto"/>
        <w:jc w:val="both"/>
        <w:rPr>
          <w:rFonts w:ascii="Times New Roman" w:eastAsia="Times New Roman" w:hAnsi="Times New Roman" w:cs="Times New Roman"/>
          <w:sz w:val="24"/>
          <w:szCs w:val="24"/>
        </w:rPr>
      </w:pPr>
      <w:r w:rsidRPr="00766EF8">
        <w:rPr>
          <w:rFonts w:ascii="Times New Roman" w:eastAsia="Times New Roman" w:hAnsi="Times New Roman" w:cs="Times New Roman"/>
          <w:noProof/>
          <w:sz w:val="24"/>
          <w:szCs w:val="24"/>
        </w:rPr>
        <w:drawing>
          <wp:inline distT="0" distB="0" distL="0" distR="0">
            <wp:extent cx="5112385" cy="1391285"/>
            <wp:effectExtent l="19050" t="0" r="0" b="0"/>
            <wp:docPr id="73" name="Picture 7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eneralization"/>
                    <pic:cNvPicPr>
                      <a:picLocks noChangeAspect="1" noChangeArrowheads="1"/>
                    </pic:cNvPicPr>
                  </pic:nvPicPr>
                  <pic:blipFill>
                    <a:blip r:embed="rId35"/>
                    <a:srcRect/>
                    <a:stretch>
                      <a:fillRect/>
                    </a:stretch>
                  </pic:blipFill>
                  <pic:spPr bwMode="auto">
                    <a:xfrm>
                      <a:off x="0" y="0"/>
                      <a:ext cx="5112385" cy="1391285"/>
                    </a:xfrm>
                    <a:prstGeom prst="rect">
                      <a:avLst/>
                    </a:prstGeom>
                    <a:noFill/>
                    <a:ln w="9525">
                      <a:noFill/>
                      <a:miter lim="800000"/>
                      <a:headEnd/>
                      <a:tailEnd/>
                    </a:ln>
                  </pic:spPr>
                </pic:pic>
              </a:graphicData>
            </a:graphic>
          </wp:inline>
        </w:drawing>
      </w:r>
    </w:p>
    <w:p w:rsidR="00C43FB9" w:rsidRPr="0050475F" w:rsidRDefault="00C43FB9" w:rsidP="00766EF8">
      <w:pPr>
        <w:spacing w:before="48" w:after="48" w:line="360" w:lineRule="atLeast"/>
        <w:ind w:right="48"/>
        <w:jc w:val="both"/>
        <w:outlineLvl w:val="1"/>
        <w:rPr>
          <w:rFonts w:ascii="Times New Roman" w:eastAsia="Times New Roman" w:hAnsi="Times New Roman" w:cs="Times New Roman"/>
          <w:b/>
          <w:color w:val="121214"/>
          <w:spacing w:val="-13"/>
          <w:sz w:val="24"/>
          <w:szCs w:val="24"/>
        </w:rPr>
      </w:pPr>
      <w:r w:rsidRPr="0050475F">
        <w:rPr>
          <w:rFonts w:ascii="Times New Roman" w:eastAsia="Times New Roman" w:hAnsi="Times New Roman" w:cs="Times New Roman"/>
          <w:b/>
          <w:color w:val="121214"/>
          <w:spacing w:val="-13"/>
          <w:sz w:val="24"/>
          <w:szCs w:val="24"/>
        </w:rPr>
        <w:t>Specialization</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rsidR="00C43FB9" w:rsidRPr="00766EF8" w:rsidRDefault="00C43FB9" w:rsidP="00766EF8">
      <w:pPr>
        <w:spacing w:after="0" w:line="240" w:lineRule="auto"/>
        <w:jc w:val="both"/>
        <w:rPr>
          <w:rFonts w:ascii="Times New Roman" w:eastAsia="Times New Roman" w:hAnsi="Times New Roman" w:cs="Times New Roman"/>
          <w:sz w:val="24"/>
          <w:szCs w:val="24"/>
        </w:rPr>
      </w:pPr>
      <w:r w:rsidRPr="00766EF8">
        <w:rPr>
          <w:rFonts w:ascii="Times New Roman" w:eastAsia="Times New Roman" w:hAnsi="Times New Roman" w:cs="Times New Roman"/>
          <w:noProof/>
          <w:sz w:val="24"/>
          <w:szCs w:val="24"/>
        </w:rPr>
        <w:lastRenderedPageBreak/>
        <w:drawing>
          <wp:inline distT="0" distB="0" distL="0" distR="0">
            <wp:extent cx="3077210" cy="2417445"/>
            <wp:effectExtent l="19050" t="0" r="8890" b="0"/>
            <wp:docPr id="74" name="Picture 74"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pecialization"/>
                    <pic:cNvPicPr>
                      <a:picLocks noChangeAspect="1" noChangeArrowheads="1"/>
                    </pic:cNvPicPr>
                  </pic:nvPicPr>
                  <pic:blipFill>
                    <a:blip r:embed="rId36"/>
                    <a:srcRect/>
                    <a:stretch>
                      <a:fillRect/>
                    </a:stretch>
                  </pic:blipFill>
                  <pic:spPr bwMode="auto">
                    <a:xfrm>
                      <a:off x="0" y="0"/>
                      <a:ext cx="3077210" cy="2417445"/>
                    </a:xfrm>
                    <a:prstGeom prst="rect">
                      <a:avLst/>
                    </a:prstGeom>
                    <a:noFill/>
                    <a:ln w="9525">
                      <a:noFill/>
                      <a:miter lim="800000"/>
                      <a:headEnd/>
                      <a:tailEnd/>
                    </a:ln>
                  </pic:spPr>
                </pic:pic>
              </a:graphicData>
            </a:graphic>
          </wp:inline>
        </w:drawing>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Similarly, in a school database, persons can be specialized as teacher, student, or a staff, based on what role they play in school as entities.</w:t>
      </w:r>
    </w:p>
    <w:p w:rsidR="00C43FB9" w:rsidRPr="0026279F" w:rsidRDefault="00C43FB9" w:rsidP="00766EF8">
      <w:pPr>
        <w:spacing w:before="48" w:after="48" w:line="360" w:lineRule="atLeast"/>
        <w:ind w:right="48"/>
        <w:jc w:val="both"/>
        <w:outlineLvl w:val="1"/>
        <w:rPr>
          <w:rFonts w:ascii="Times New Roman" w:eastAsia="Times New Roman" w:hAnsi="Times New Roman" w:cs="Times New Roman"/>
          <w:b/>
          <w:color w:val="121214"/>
          <w:spacing w:val="-13"/>
          <w:sz w:val="34"/>
          <w:szCs w:val="24"/>
        </w:rPr>
      </w:pPr>
      <w:r w:rsidRPr="0026279F">
        <w:rPr>
          <w:rFonts w:ascii="Times New Roman" w:eastAsia="Times New Roman" w:hAnsi="Times New Roman" w:cs="Times New Roman"/>
          <w:b/>
          <w:color w:val="121214"/>
          <w:spacing w:val="-13"/>
          <w:sz w:val="34"/>
          <w:szCs w:val="24"/>
        </w:rPr>
        <w:t>Inheritance</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We use all the above features of ER-Model in order to create classes of objects in object-oriented programming. The details of entities are generally hidden from the user; this process known as </w:t>
      </w:r>
      <w:r w:rsidRPr="00766EF8">
        <w:rPr>
          <w:rFonts w:ascii="Times New Roman" w:eastAsia="Times New Roman" w:hAnsi="Times New Roman" w:cs="Times New Roman"/>
          <w:b/>
          <w:bCs/>
          <w:color w:val="000000"/>
          <w:sz w:val="24"/>
          <w:szCs w:val="24"/>
        </w:rPr>
        <w:t>abstraction</w:t>
      </w:r>
      <w:r w:rsidRPr="00766EF8">
        <w:rPr>
          <w:rFonts w:ascii="Times New Roman" w:eastAsia="Times New Roman" w:hAnsi="Times New Roman" w:cs="Times New Roman"/>
          <w:color w:val="000000"/>
          <w:sz w:val="24"/>
          <w:szCs w:val="24"/>
        </w:rPr>
        <w:t>.</w:t>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t>Inheritance is an important feature of Generalization and Specialization. It allows lower-level entities to inherit the attributes of higher-level entities.</w:t>
      </w:r>
    </w:p>
    <w:p w:rsidR="00C43FB9" w:rsidRPr="00766EF8" w:rsidRDefault="00C43FB9" w:rsidP="00766EF8">
      <w:pPr>
        <w:spacing w:after="0" w:line="240" w:lineRule="auto"/>
        <w:jc w:val="both"/>
        <w:rPr>
          <w:rFonts w:ascii="Times New Roman" w:eastAsia="Times New Roman" w:hAnsi="Times New Roman" w:cs="Times New Roman"/>
          <w:sz w:val="24"/>
          <w:szCs w:val="24"/>
        </w:rPr>
      </w:pPr>
      <w:r w:rsidRPr="00766EF8">
        <w:rPr>
          <w:rFonts w:ascii="Times New Roman" w:eastAsia="Times New Roman" w:hAnsi="Times New Roman" w:cs="Times New Roman"/>
          <w:noProof/>
          <w:sz w:val="24"/>
          <w:szCs w:val="24"/>
        </w:rPr>
        <w:drawing>
          <wp:inline distT="0" distB="0" distL="0" distR="0">
            <wp:extent cx="4190365" cy="3840480"/>
            <wp:effectExtent l="19050" t="0" r="635" b="0"/>
            <wp:docPr id="75" name="Picture 75"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heritance"/>
                    <pic:cNvPicPr>
                      <a:picLocks noChangeAspect="1" noChangeArrowheads="1"/>
                    </pic:cNvPicPr>
                  </pic:nvPicPr>
                  <pic:blipFill>
                    <a:blip r:embed="rId37"/>
                    <a:srcRect/>
                    <a:stretch>
                      <a:fillRect/>
                    </a:stretch>
                  </pic:blipFill>
                  <pic:spPr bwMode="auto">
                    <a:xfrm>
                      <a:off x="0" y="0"/>
                      <a:ext cx="4190365" cy="3840480"/>
                    </a:xfrm>
                    <a:prstGeom prst="rect">
                      <a:avLst/>
                    </a:prstGeom>
                    <a:noFill/>
                    <a:ln w="9525">
                      <a:noFill/>
                      <a:miter lim="800000"/>
                      <a:headEnd/>
                      <a:tailEnd/>
                    </a:ln>
                  </pic:spPr>
                </pic:pic>
              </a:graphicData>
            </a:graphic>
          </wp:inline>
        </w:drawing>
      </w:r>
    </w:p>
    <w:p w:rsidR="00C43FB9" w:rsidRPr="00766EF8" w:rsidRDefault="00C43FB9" w:rsidP="00766EF8">
      <w:pPr>
        <w:spacing w:after="144" w:line="301" w:lineRule="atLeast"/>
        <w:ind w:left="48" w:right="48"/>
        <w:jc w:val="both"/>
        <w:rPr>
          <w:rFonts w:ascii="Times New Roman" w:eastAsia="Times New Roman" w:hAnsi="Times New Roman" w:cs="Times New Roman"/>
          <w:color w:val="000000"/>
          <w:sz w:val="24"/>
          <w:szCs w:val="24"/>
        </w:rPr>
      </w:pPr>
      <w:r w:rsidRPr="00766EF8">
        <w:rPr>
          <w:rFonts w:ascii="Times New Roman" w:eastAsia="Times New Roman" w:hAnsi="Times New Roman" w:cs="Times New Roman"/>
          <w:color w:val="000000"/>
          <w:sz w:val="24"/>
          <w:szCs w:val="24"/>
        </w:rPr>
        <w:lastRenderedPageBreak/>
        <w:t>For example, the attributes of a Person class such as name, age, and gender can be inherited by lower-level entities such as Student or Teacher.</w:t>
      </w:r>
    </w:p>
    <w:p w:rsidR="00C43FB9" w:rsidRPr="00EC1FE5" w:rsidRDefault="00C43FB9" w:rsidP="00766EF8">
      <w:pPr>
        <w:pStyle w:val="Heading1"/>
        <w:spacing w:before="48" w:beforeAutospacing="0" w:after="48" w:afterAutospacing="0" w:line="376" w:lineRule="atLeast"/>
        <w:ind w:right="48"/>
        <w:jc w:val="both"/>
        <w:rPr>
          <w:bCs w:val="0"/>
          <w:color w:val="121214"/>
          <w:spacing w:val="-13"/>
          <w:sz w:val="24"/>
          <w:szCs w:val="24"/>
        </w:rPr>
      </w:pPr>
      <w:r w:rsidRPr="00EC1FE5">
        <w:rPr>
          <w:bCs w:val="0"/>
          <w:color w:val="121214"/>
          <w:spacing w:val="-13"/>
          <w:sz w:val="24"/>
          <w:szCs w:val="24"/>
        </w:rPr>
        <w:t>ER Model to Relational Model</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ER Model, when conceptualized into diagrams, gives a good overview of entity-relationship, which is easier to understand. ER diagrams can be mapped to relational schema, that is, it is possible to create relational schema using ER diagram. We cannot import all the ER constraints into relational model, but an approximate schema can be generated.</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There are several processes and algorithms available to convert ER Diagrams into Relational Schema. Some of them are automated and some of them are manual. We may focus here on the mapping diagram contents to relational basics.</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ER diagrams mainly comprise of −</w:t>
      </w:r>
    </w:p>
    <w:p w:rsidR="00C43FB9" w:rsidRPr="00766EF8" w:rsidRDefault="00C43FB9" w:rsidP="00766EF8">
      <w:pPr>
        <w:numPr>
          <w:ilvl w:val="0"/>
          <w:numId w:val="10"/>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Entity and its attributes</w:t>
      </w:r>
    </w:p>
    <w:p w:rsidR="00C43FB9" w:rsidRDefault="00C43FB9" w:rsidP="00766EF8">
      <w:pPr>
        <w:numPr>
          <w:ilvl w:val="0"/>
          <w:numId w:val="10"/>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Relationship, which is association among entities.</w:t>
      </w:r>
    </w:p>
    <w:p w:rsidR="00EC1FE5" w:rsidRPr="00766EF8" w:rsidRDefault="00EC1FE5" w:rsidP="00EC1FE5">
      <w:pPr>
        <w:spacing w:before="100" w:beforeAutospacing="1" w:after="63" w:line="301" w:lineRule="atLeast"/>
        <w:jc w:val="both"/>
        <w:rPr>
          <w:rFonts w:ascii="Times New Roman" w:hAnsi="Times New Roman" w:cs="Times New Roman"/>
          <w:color w:val="000000"/>
          <w:sz w:val="24"/>
          <w:szCs w:val="24"/>
        </w:rPr>
      </w:pPr>
    </w:p>
    <w:p w:rsidR="00C43FB9" w:rsidRPr="00EC1FE5"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EC1FE5">
        <w:rPr>
          <w:bCs w:val="0"/>
          <w:color w:val="121214"/>
          <w:spacing w:val="-13"/>
          <w:sz w:val="24"/>
          <w:szCs w:val="24"/>
        </w:rPr>
        <w:t>Mapping Entity</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An entity is a real-world object with some attributes.</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drawing>
          <wp:inline distT="0" distB="0" distL="0" distR="0">
            <wp:extent cx="4380865" cy="1550670"/>
            <wp:effectExtent l="19050" t="0" r="635" b="0"/>
            <wp:docPr id="79" name="Picture 79" descr="Mapping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apping Entity"/>
                    <pic:cNvPicPr>
                      <a:picLocks noChangeAspect="1" noChangeArrowheads="1"/>
                    </pic:cNvPicPr>
                  </pic:nvPicPr>
                  <pic:blipFill>
                    <a:blip r:embed="rId38"/>
                    <a:srcRect/>
                    <a:stretch>
                      <a:fillRect/>
                    </a:stretch>
                  </pic:blipFill>
                  <pic:spPr bwMode="auto">
                    <a:xfrm>
                      <a:off x="0" y="0"/>
                      <a:ext cx="4380865" cy="1550670"/>
                    </a:xfrm>
                    <a:prstGeom prst="rect">
                      <a:avLst/>
                    </a:prstGeom>
                    <a:noFill/>
                    <a:ln w="9525">
                      <a:noFill/>
                      <a:miter lim="800000"/>
                      <a:headEnd/>
                      <a:tailEnd/>
                    </a:ln>
                  </pic:spPr>
                </pic:pic>
              </a:graphicData>
            </a:graphic>
          </wp:inline>
        </w:drawing>
      </w:r>
    </w:p>
    <w:p w:rsidR="00C43FB9" w:rsidRPr="00EC1FE5"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EC1FE5">
        <w:rPr>
          <w:rFonts w:ascii="Times New Roman" w:hAnsi="Times New Roman" w:cs="Times New Roman"/>
          <w:bCs w:val="0"/>
          <w:color w:val="000000"/>
          <w:sz w:val="24"/>
          <w:szCs w:val="24"/>
        </w:rPr>
        <w:t>Mapping Process (Algorithm)</w:t>
      </w:r>
    </w:p>
    <w:p w:rsidR="00C43FB9" w:rsidRPr="00766EF8" w:rsidRDefault="00C43FB9" w:rsidP="00766EF8">
      <w:pPr>
        <w:numPr>
          <w:ilvl w:val="0"/>
          <w:numId w:val="11"/>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Create table for each entity.</w:t>
      </w:r>
    </w:p>
    <w:p w:rsidR="00C43FB9" w:rsidRPr="00766EF8" w:rsidRDefault="00C43FB9" w:rsidP="00766EF8">
      <w:pPr>
        <w:numPr>
          <w:ilvl w:val="0"/>
          <w:numId w:val="11"/>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Entity's attributes should become fields of tables with their respective data types.</w:t>
      </w:r>
    </w:p>
    <w:p w:rsidR="00C43FB9" w:rsidRPr="00766EF8" w:rsidRDefault="00C43FB9" w:rsidP="00766EF8">
      <w:pPr>
        <w:numPr>
          <w:ilvl w:val="0"/>
          <w:numId w:val="11"/>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Declare primary key.</w:t>
      </w:r>
    </w:p>
    <w:p w:rsidR="00C43FB9" w:rsidRPr="00EC1FE5"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EC1FE5">
        <w:rPr>
          <w:bCs w:val="0"/>
          <w:color w:val="121214"/>
          <w:spacing w:val="-13"/>
          <w:sz w:val="24"/>
          <w:szCs w:val="24"/>
        </w:rPr>
        <w:t>Mapping Relationship</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A relationship is an association among entities.</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lastRenderedPageBreak/>
        <w:drawing>
          <wp:inline distT="0" distB="0" distL="0" distR="0">
            <wp:extent cx="5303520" cy="2027555"/>
            <wp:effectExtent l="19050" t="0" r="0" b="0"/>
            <wp:docPr id="80" name="Picture 80" descr="Mapp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pping relationship"/>
                    <pic:cNvPicPr>
                      <a:picLocks noChangeAspect="1" noChangeArrowheads="1"/>
                    </pic:cNvPicPr>
                  </pic:nvPicPr>
                  <pic:blipFill>
                    <a:blip r:embed="rId39"/>
                    <a:srcRect/>
                    <a:stretch>
                      <a:fillRect/>
                    </a:stretch>
                  </pic:blipFill>
                  <pic:spPr bwMode="auto">
                    <a:xfrm>
                      <a:off x="0" y="0"/>
                      <a:ext cx="5303520" cy="2027555"/>
                    </a:xfrm>
                    <a:prstGeom prst="rect">
                      <a:avLst/>
                    </a:prstGeom>
                    <a:noFill/>
                    <a:ln w="9525">
                      <a:noFill/>
                      <a:miter lim="800000"/>
                      <a:headEnd/>
                      <a:tailEnd/>
                    </a:ln>
                  </pic:spPr>
                </pic:pic>
              </a:graphicData>
            </a:graphic>
          </wp:inline>
        </w:drawing>
      </w:r>
    </w:p>
    <w:p w:rsidR="00C43FB9" w:rsidRPr="00EC1FE5"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EC1FE5">
        <w:rPr>
          <w:rFonts w:ascii="Times New Roman" w:hAnsi="Times New Roman" w:cs="Times New Roman"/>
          <w:bCs w:val="0"/>
          <w:color w:val="000000"/>
          <w:sz w:val="24"/>
          <w:szCs w:val="24"/>
        </w:rPr>
        <w:t>Mapping Process</w:t>
      </w:r>
    </w:p>
    <w:p w:rsidR="00C43FB9" w:rsidRPr="00766EF8" w:rsidRDefault="00C43FB9" w:rsidP="00766EF8">
      <w:pPr>
        <w:numPr>
          <w:ilvl w:val="0"/>
          <w:numId w:val="12"/>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Create table for a relationship.</w:t>
      </w:r>
    </w:p>
    <w:p w:rsidR="00C43FB9" w:rsidRPr="00766EF8" w:rsidRDefault="00C43FB9" w:rsidP="00766EF8">
      <w:pPr>
        <w:numPr>
          <w:ilvl w:val="0"/>
          <w:numId w:val="12"/>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Add the primary keys of all participating Entities as fields of table with their respective data types.</w:t>
      </w:r>
    </w:p>
    <w:p w:rsidR="00C43FB9" w:rsidRPr="00766EF8" w:rsidRDefault="00C43FB9" w:rsidP="00766EF8">
      <w:pPr>
        <w:numPr>
          <w:ilvl w:val="0"/>
          <w:numId w:val="12"/>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If relationship has any attribute, add each attribute as field of table.</w:t>
      </w:r>
    </w:p>
    <w:p w:rsidR="00C43FB9" w:rsidRPr="00766EF8" w:rsidRDefault="00C43FB9" w:rsidP="00766EF8">
      <w:pPr>
        <w:numPr>
          <w:ilvl w:val="0"/>
          <w:numId w:val="12"/>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Declare a primary key composing all the primary keys of participating entities.</w:t>
      </w:r>
    </w:p>
    <w:p w:rsidR="00C43FB9" w:rsidRPr="00766EF8" w:rsidRDefault="00C43FB9" w:rsidP="00766EF8">
      <w:pPr>
        <w:numPr>
          <w:ilvl w:val="0"/>
          <w:numId w:val="12"/>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Declare all foreign key constraints.</w:t>
      </w:r>
    </w:p>
    <w:p w:rsidR="00EC1FE5" w:rsidRDefault="00EC1FE5" w:rsidP="00766EF8">
      <w:pPr>
        <w:pStyle w:val="Heading2"/>
        <w:spacing w:before="48" w:beforeAutospacing="0" w:after="48" w:afterAutospacing="0" w:line="360" w:lineRule="atLeast"/>
        <w:ind w:right="48"/>
        <w:jc w:val="both"/>
        <w:rPr>
          <w:bCs w:val="0"/>
          <w:color w:val="121214"/>
          <w:spacing w:val="-13"/>
          <w:sz w:val="24"/>
          <w:szCs w:val="24"/>
        </w:rPr>
      </w:pPr>
    </w:p>
    <w:p w:rsidR="00C43FB9" w:rsidRPr="00EC1FE5"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EC1FE5">
        <w:rPr>
          <w:bCs w:val="0"/>
          <w:color w:val="121214"/>
          <w:spacing w:val="-13"/>
          <w:sz w:val="24"/>
          <w:szCs w:val="24"/>
        </w:rPr>
        <w:t>Mapping Weak Entity Sets</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t>A weak entity set is one which does not have any primary key associated with it.</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drawing>
          <wp:inline distT="0" distB="0" distL="0" distR="0">
            <wp:extent cx="5160645" cy="1582420"/>
            <wp:effectExtent l="19050" t="0" r="1905" b="0"/>
            <wp:docPr id="81" name="Picture 81" descr="Mapping Weak Entity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pping Weak Entity Sets"/>
                    <pic:cNvPicPr>
                      <a:picLocks noChangeAspect="1" noChangeArrowheads="1"/>
                    </pic:cNvPicPr>
                  </pic:nvPicPr>
                  <pic:blipFill>
                    <a:blip r:embed="rId40"/>
                    <a:srcRect/>
                    <a:stretch>
                      <a:fillRect/>
                    </a:stretch>
                  </pic:blipFill>
                  <pic:spPr bwMode="auto">
                    <a:xfrm>
                      <a:off x="0" y="0"/>
                      <a:ext cx="5160645" cy="1582420"/>
                    </a:xfrm>
                    <a:prstGeom prst="rect">
                      <a:avLst/>
                    </a:prstGeom>
                    <a:noFill/>
                    <a:ln w="9525">
                      <a:noFill/>
                      <a:miter lim="800000"/>
                      <a:headEnd/>
                      <a:tailEnd/>
                    </a:ln>
                  </pic:spPr>
                </pic:pic>
              </a:graphicData>
            </a:graphic>
          </wp:inline>
        </w:drawing>
      </w:r>
    </w:p>
    <w:p w:rsidR="00C43FB9" w:rsidRPr="00EC1FE5"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EC1FE5">
        <w:rPr>
          <w:rFonts w:ascii="Times New Roman" w:hAnsi="Times New Roman" w:cs="Times New Roman"/>
          <w:bCs w:val="0"/>
          <w:color w:val="000000"/>
          <w:sz w:val="24"/>
          <w:szCs w:val="24"/>
        </w:rPr>
        <w:t>Mapping Process</w:t>
      </w:r>
    </w:p>
    <w:p w:rsidR="00C43FB9" w:rsidRPr="00766EF8" w:rsidRDefault="00C43FB9" w:rsidP="00766EF8">
      <w:pPr>
        <w:numPr>
          <w:ilvl w:val="0"/>
          <w:numId w:val="13"/>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Create table for weak entity set.</w:t>
      </w:r>
    </w:p>
    <w:p w:rsidR="00C43FB9" w:rsidRPr="00766EF8" w:rsidRDefault="00C43FB9" w:rsidP="00766EF8">
      <w:pPr>
        <w:numPr>
          <w:ilvl w:val="0"/>
          <w:numId w:val="13"/>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Add all its attributes to table as field.</w:t>
      </w:r>
    </w:p>
    <w:p w:rsidR="00C43FB9" w:rsidRPr="00766EF8" w:rsidRDefault="00C43FB9" w:rsidP="00766EF8">
      <w:pPr>
        <w:numPr>
          <w:ilvl w:val="0"/>
          <w:numId w:val="13"/>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Add the primary key of identifying entity set.</w:t>
      </w:r>
    </w:p>
    <w:p w:rsidR="00C43FB9" w:rsidRPr="00766EF8" w:rsidRDefault="00C43FB9" w:rsidP="00766EF8">
      <w:pPr>
        <w:numPr>
          <w:ilvl w:val="0"/>
          <w:numId w:val="13"/>
        </w:numPr>
        <w:spacing w:before="100" w:beforeAutospacing="1" w:after="63" w:line="301" w:lineRule="atLeast"/>
        <w:jc w:val="both"/>
        <w:rPr>
          <w:rFonts w:ascii="Times New Roman" w:hAnsi="Times New Roman" w:cs="Times New Roman"/>
          <w:color w:val="000000"/>
          <w:sz w:val="24"/>
          <w:szCs w:val="24"/>
        </w:rPr>
      </w:pPr>
      <w:r w:rsidRPr="00766EF8">
        <w:rPr>
          <w:rFonts w:ascii="Times New Roman" w:hAnsi="Times New Roman" w:cs="Times New Roman"/>
          <w:color w:val="000000"/>
          <w:sz w:val="24"/>
          <w:szCs w:val="24"/>
        </w:rPr>
        <w:t>Declare all foreign key constraints.</w:t>
      </w:r>
    </w:p>
    <w:p w:rsidR="00C43FB9" w:rsidRPr="00EC1FE5" w:rsidRDefault="00C43FB9" w:rsidP="00766EF8">
      <w:pPr>
        <w:pStyle w:val="Heading2"/>
        <w:spacing w:before="48" w:beforeAutospacing="0" w:after="48" w:afterAutospacing="0" w:line="360" w:lineRule="atLeast"/>
        <w:ind w:right="48"/>
        <w:jc w:val="both"/>
        <w:rPr>
          <w:bCs w:val="0"/>
          <w:color w:val="121214"/>
          <w:spacing w:val="-13"/>
          <w:sz w:val="24"/>
          <w:szCs w:val="24"/>
        </w:rPr>
      </w:pPr>
      <w:r w:rsidRPr="00EC1FE5">
        <w:rPr>
          <w:bCs w:val="0"/>
          <w:color w:val="121214"/>
          <w:spacing w:val="-13"/>
          <w:sz w:val="24"/>
          <w:szCs w:val="24"/>
        </w:rPr>
        <w:t>Mapping Hierarchical Entities</w:t>
      </w:r>
    </w:p>
    <w:p w:rsidR="00C43FB9" w:rsidRPr="00766EF8" w:rsidRDefault="00C43FB9" w:rsidP="00766EF8">
      <w:pPr>
        <w:pStyle w:val="NormalWeb"/>
        <w:spacing w:before="0" w:beforeAutospacing="0" w:after="144" w:afterAutospacing="0" w:line="301" w:lineRule="atLeast"/>
        <w:ind w:left="48" w:right="48"/>
        <w:jc w:val="both"/>
        <w:rPr>
          <w:color w:val="000000"/>
        </w:rPr>
      </w:pPr>
      <w:r w:rsidRPr="00766EF8">
        <w:rPr>
          <w:color w:val="000000"/>
        </w:rPr>
        <w:lastRenderedPageBreak/>
        <w:t>ER specialization or generalization comes in the form of hierarchical entity sets.</w:t>
      </w:r>
    </w:p>
    <w:p w:rsidR="00C43FB9" w:rsidRPr="00766EF8" w:rsidRDefault="00C43FB9" w:rsidP="00766EF8">
      <w:pPr>
        <w:jc w:val="both"/>
        <w:rPr>
          <w:rFonts w:ascii="Times New Roman" w:hAnsi="Times New Roman" w:cs="Times New Roman"/>
          <w:sz w:val="24"/>
          <w:szCs w:val="24"/>
        </w:rPr>
      </w:pPr>
      <w:r w:rsidRPr="00766EF8">
        <w:rPr>
          <w:rFonts w:ascii="Times New Roman" w:hAnsi="Times New Roman" w:cs="Times New Roman"/>
          <w:noProof/>
          <w:sz w:val="24"/>
          <w:szCs w:val="24"/>
        </w:rPr>
        <w:drawing>
          <wp:inline distT="0" distB="0" distL="0" distR="0">
            <wp:extent cx="4190365" cy="3840480"/>
            <wp:effectExtent l="19050" t="0" r="635" b="0"/>
            <wp:docPr id="82" name="Picture 82" descr="Mapping hierarchical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pping hierarchical entities"/>
                    <pic:cNvPicPr>
                      <a:picLocks noChangeAspect="1" noChangeArrowheads="1"/>
                    </pic:cNvPicPr>
                  </pic:nvPicPr>
                  <pic:blipFill>
                    <a:blip r:embed="rId37"/>
                    <a:srcRect/>
                    <a:stretch>
                      <a:fillRect/>
                    </a:stretch>
                  </pic:blipFill>
                  <pic:spPr bwMode="auto">
                    <a:xfrm>
                      <a:off x="0" y="0"/>
                      <a:ext cx="4190365" cy="3840480"/>
                    </a:xfrm>
                    <a:prstGeom prst="rect">
                      <a:avLst/>
                    </a:prstGeom>
                    <a:noFill/>
                    <a:ln w="9525">
                      <a:noFill/>
                      <a:miter lim="800000"/>
                      <a:headEnd/>
                      <a:tailEnd/>
                    </a:ln>
                  </pic:spPr>
                </pic:pic>
              </a:graphicData>
            </a:graphic>
          </wp:inline>
        </w:drawing>
      </w:r>
    </w:p>
    <w:p w:rsidR="00C43FB9" w:rsidRPr="00EC1FE5" w:rsidRDefault="00C43FB9" w:rsidP="00766EF8">
      <w:pPr>
        <w:pStyle w:val="Heading3"/>
        <w:spacing w:before="48" w:after="48" w:line="360" w:lineRule="atLeast"/>
        <w:ind w:right="48"/>
        <w:jc w:val="both"/>
        <w:rPr>
          <w:rFonts w:ascii="Times New Roman" w:hAnsi="Times New Roman" w:cs="Times New Roman"/>
          <w:bCs w:val="0"/>
          <w:color w:val="000000"/>
          <w:sz w:val="24"/>
          <w:szCs w:val="24"/>
        </w:rPr>
      </w:pPr>
      <w:r w:rsidRPr="00EC1FE5">
        <w:rPr>
          <w:rFonts w:ascii="Times New Roman" w:hAnsi="Times New Roman" w:cs="Times New Roman"/>
          <w:bCs w:val="0"/>
          <w:color w:val="000000"/>
          <w:sz w:val="24"/>
          <w:szCs w:val="24"/>
        </w:rPr>
        <w:t>Mapping Process</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Create tables for all higher-level entities.</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Create tables for lower-level entities.</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Add primary keys of higher-level entities in the table of lower-level entities.</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In lower-level tables, add all other attributes of lower-level entities.</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Declare primary key of higher-level table and the primary key for lower-level table.</w:t>
      </w:r>
    </w:p>
    <w:p w:rsidR="00C43FB9" w:rsidRPr="00766EF8" w:rsidRDefault="00C43FB9" w:rsidP="00766EF8">
      <w:pPr>
        <w:pStyle w:val="NormalWeb"/>
        <w:numPr>
          <w:ilvl w:val="0"/>
          <w:numId w:val="14"/>
        </w:numPr>
        <w:spacing w:before="0" w:beforeAutospacing="0" w:after="144" w:afterAutospacing="0" w:line="301" w:lineRule="atLeast"/>
        <w:ind w:left="768" w:right="48"/>
        <w:jc w:val="both"/>
        <w:rPr>
          <w:color w:val="000000"/>
        </w:rPr>
      </w:pPr>
      <w:r w:rsidRPr="00766EF8">
        <w:rPr>
          <w:color w:val="000000"/>
        </w:rPr>
        <w:t>Declare foreign key constraints.</w:t>
      </w:r>
    </w:p>
    <w:p w:rsidR="00C43FB9" w:rsidRPr="00766EF8" w:rsidRDefault="00C43FB9" w:rsidP="00766EF8">
      <w:pPr>
        <w:ind w:left="720" w:firstLine="720"/>
        <w:jc w:val="both"/>
        <w:rPr>
          <w:rFonts w:ascii="Times New Roman" w:hAnsi="Times New Roman" w:cs="Times New Roman"/>
          <w:sz w:val="24"/>
          <w:szCs w:val="24"/>
        </w:rPr>
      </w:pPr>
    </w:p>
    <w:sectPr w:rsidR="00C43FB9" w:rsidRPr="00766EF8" w:rsidSect="003D4811">
      <w:foot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AE8" w:rsidRDefault="006C4AE8" w:rsidP="00F70CD4">
      <w:pPr>
        <w:spacing w:after="0" w:line="240" w:lineRule="auto"/>
      </w:pPr>
      <w:r>
        <w:separator/>
      </w:r>
    </w:p>
  </w:endnote>
  <w:endnote w:type="continuationSeparator" w:id="1">
    <w:p w:rsidR="006C4AE8" w:rsidRDefault="006C4AE8" w:rsidP="00F70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284168"/>
      <w:docPartObj>
        <w:docPartGallery w:val="Page Numbers (Bottom of Page)"/>
        <w:docPartUnique/>
      </w:docPartObj>
    </w:sdtPr>
    <w:sdtContent>
      <w:p w:rsidR="00F70CD4" w:rsidRDefault="00F70CD4">
        <w:pPr>
          <w:pStyle w:val="Footer"/>
          <w:jc w:val="right"/>
        </w:pPr>
        <w:fldSimple w:instr=" PAGE   \* MERGEFORMAT ">
          <w:r>
            <w:rPr>
              <w:noProof/>
            </w:rPr>
            <w:t>2</w:t>
          </w:r>
        </w:fldSimple>
      </w:p>
    </w:sdtContent>
  </w:sdt>
  <w:p w:rsidR="00F70CD4" w:rsidRDefault="00F70C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AE8" w:rsidRDefault="006C4AE8" w:rsidP="00F70CD4">
      <w:pPr>
        <w:spacing w:after="0" w:line="240" w:lineRule="auto"/>
      </w:pPr>
      <w:r>
        <w:separator/>
      </w:r>
    </w:p>
  </w:footnote>
  <w:footnote w:type="continuationSeparator" w:id="1">
    <w:p w:rsidR="006C4AE8" w:rsidRDefault="006C4AE8" w:rsidP="00F70C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19C"/>
    <w:multiLevelType w:val="multilevel"/>
    <w:tmpl w:val="913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60D01"/>
    <w:multiLevelType w:val="multilevel"/>
    <w:tmpl w:val="2C7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B34E0"/>
    <w:multiLevelType w:val="hybridMultilevel"/>
    <w:tmpl w:val="4972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30E53"/>
    <w:multiLevelType w:val="multilevel"/>
    <w:tmpl w:val="6A0EFA6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B5E42"/>
    <w:multiLevelType w:val="multilevel"/>
    <w:tmpl w:val="A12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D7C6C"/>
    <w:multiLevelType w:val="multilevel"/>
    <w:tmpl w:val="0C36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7356D"/>
    <w:multiLevelType w:val="multilevel"/>
    <w:tmpl w:val="9F8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1632E7"/>
    <w:multiLevelType w:val="multilevel"/>
    <w:tmpl w:val="0FF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72B0B"/>
    <w:multiLevelType w:val="multilevel"/>
    <w:tmpl w:val="11F4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F2F7D"/>
    <w:multiLevelType w:val="multilevel"/>
    <w:tmpl w:val="199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477CA"/>
    <w:multiLevelType w:val="multilevel"/>
    <w:tmpl w:val="92B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6D2EF8"/>
    <w:multiLevelType w:val="multilevel"/>
    <w:tmpl w:val="480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61494A"/>
    <w:multiLevelType w:val="multilevel"/>
    <w:tmpl w:val="A69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620AD"/>
    <w:multiLevelType w:val="multilevel"/>
    <w:tmpl w:val="9C3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041C6"/>
    <w:multiLevelType w:val="multilevel"/>
    <w:tmpl w:val="3BF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0273FA"/>
    <w:multiLevelType w:val="multilevel"/>
    <w:tmpl w:val="33C4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450D40"/>
    <w:multiLevelType w:val="multilevel"/>
    <w:tmpl w:val="E9E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F1186"/>
    <w:multiLevelType w:val="multilevel"/>
    <w:tmpl w:val="107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9436B4"/>
    <w:multiLevelType w:val="multilevel"/>
    <w:tmpl w:val="9A8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8F7D55"/>
    <w:multiLevelType w:val="multilevel"/>
    <w:tmpl w:val="285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3"/>
  </w:num>
  <w:num w:numId="4">
    <w:abstractNumId w:val="16"/>
  </w:num>
  <w:num w:numId="5">
    <w:abstractNumId w:val="12"/>
  </w:num>
  <w:num w:numId="6">
    <w:abstractNumId w:val="4"/>
  </w:num>
  <w:num w:numId="7">
    <w:abstractNumId w:val="9"/>
  </w:num>
  <w:num w:numId="8">
    <w:abstractNumId w:val="1"/>
  </w:num>
  <w:num w:numId="9">
    <w:abstractNumId w:val="7"/>
  </w:num>
  <w:num w:numId="10">
    <w:abstractNumId w:val="6"/>
  </w:num>
  <w:num w:numId="11">
    <w:abstractNumId w:val="17"/>
  </w:num>
  <w:num w:numId="12">
    <w:abstractNumId w:val="11"/>
  </w:num>
  <w:num w:numId="13">
    <w:abstractNumId w:val="0"/>
  </w:num>
  <w:num w:numId="14">
    <w:abstractNumId w:val="18"/>
  </w:num>
  <w:num w:numId="15">
    <w:abstractNumId w:val="15"/>
  </w:num>
  <w:num w:numId="16">
    <w:abstractNumId w:val="19"/>
  </w:num>
  <w:num w:numId="17">
    <w:abstractNumId w:val="10"/>
  </w:num>
  <w:num w:numId="18">
    <w:abstractNumId w:val="8"/>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6463A"/>
    <w:rsid w:val="00097687"/>
    <w:rsid w:val="0026279F"/>
    <w:rsid w:val="003403EE"/>
    <w:rsid w:val="00342D55"/>
    <w:rsid w:val="003D4811"/>
    <w:rsid w:val="0050475F"/>
    <w:rsid w:val="00505ECA"/>
    <w:rsid w:val="00586B16"/>
    <w:rsid w:val="006C4AE8"/>
    <w:rsid w:val="00766EF8"/>
    <w:rsid w:val="00AD56DE"/>
    <w:rsid w:val="00B101CC"/>
    <w:rsid w:val="00B6463A"/>
    <w:rsid w:val="00C43FB9"/>
    <w:rsid w:val="00C50969"/>
    <w:rsid w:val="00CD14B3"/>
    <w:rsid w:val="00CE7401"/>
    <w:rsid w:val="00D3704E"/>
    <w:rsid w:val="00D92B2E"/>
    <w:rsid w:val="00EC1FE5"/>
    <w:rsid w:val="00ED364E"/>
    <w:rsid w:val="00F43113"/>
    <w:rsid w:val="00F70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811"/>
  </w:style>
  <w:style w:type="paragraph" w:styleId="Heading1">
    <w:name w:val="heading 1"/>
    <w:basedOn w:val="Normal"/>
    <w:link w:val="Heading1Char"/>
    <w:uiPriority w:val="9"/>
    <w:qFormat/>
    <w:rsid w:val="00B64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4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1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0C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463A"/>
    <w:rPr>
      <w:rFonts w:ascii="Times New Roman" w:eastAsia="Times New Roman" w:hAnsi="Times New Roman" w:cs="Times New Roman"/>
      <w:b/>
      <w:bCs/>
      <w:sz w:val="36"/>
      <w:szCs w:val="36"/>
    </w:rPr>
  </w:style>
  <w:style w:type="paragraph" w:styleId="NormalWeb">
    <w:name w:val="Normal (Web)"/>
    <w:basedOn w:val="Normal"/>
    <w:uiPriority w:val="99"/>
    <w:unhideWhenUsed/>
    <w:rsid w:val="00B64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463A"/>
  </w:style>
  <w:style w:type="paragraph" w:customStyle="1" w:styleId="center">
    <w:name w:val="center"/>
    <w:basedOn w:val="Normal"/>
    <w:rsid w:val="00B64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63A"/>
    <w:rPr>
      <w:color w:val="0000FF"/>
      <w:u w:val="single"/>
    </w:rPr>
  </w:style>
  <w:style w:type="paragraph" w:styleId="BalloonText">
    <w:name w:val="Balloon Text"/>
    <w:basedOn w:val="Normal"/>
    <w:link w:val="BalloonTextChar"/>
    <w:uiPriority w:val="99"/>
    <w:semiHidden/>
    <w:unhideWhenUsed/>
    <w:rsid w:val="00B64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3A"/>
    <w:rPr>
      <w:rFonts w:ascii="Tahoma" w:hAnsi="Tahoma" w:cs="Tahoma"/>
      <w:sz w:val="16"/>
      <w:szCs w:val="16"/>
    </w:rPr>
  </w:style>
  <w:style w:type="character" w:styleId="Strong">
    <w:name w:val="Strong"/>
    <w:basedOn w:val="DefaultParagraphFont"/>
    <w:uiPriority w:val="22"/>
    <w:qFormat/>
    <w:rsid w:val="00505ECA"/>
    <w:rPr>
      <w:b/>
      <w:bCs/>
    </w:rPr>
  </w:style>
  <w:style w:type="character" w:customStyle="1" w:styleId="Heading3Char">
    <w:name w:val="Heading 3 Char"/>
    <w:basedOn w:val="DefaultParagraphFont"/>
    <w:link w:val="Heading3"/>
    <w:uiPriority w:val="9"/>
    <w:semiHidden/>
    <w:rsid w:val="00CD14B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50969"/>
    <w:rPr>
      <w:i/>
      <w:iCs/>
    </w:rPr>
  </w:style>
  <w:style w:type="character" w:customStyle="1" w:styleId="Heading4Char">
    <w:name w:val="Heading 4 Char"/>
    <w:basedOn w:val="DefaultParagraphFont"/>
    <w:link w:val="Heading4"/>
    <w:uiPriority w:val="9"/>
    <w:semiHidden/>
    <w:rsid w:val="00F70CD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70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0CD4"/>
  </w:style>
  <w:style w:type="paragraph" w:styleId="Footer">
    <w:name w:val="footer"/>
    <w:basedOn w:val="Normal"/>
    <w:link w:val="FooterChar"/>
    <w:uiPriority w:val="99"/>
    <w:unhideWhenUsed/>
    <w:rsid w:val="00F7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CD4"/>
  </w:style>
</w:styles>
</file>

<file path=word/webSettings.xml><?xml version="1.0" encoding="utf-8"?>
<w:webSettings xmlns:r="http://schemas.openxmlformats.org/officeDocument/2006/relationships" xmlns:w="http://schemas.openxmlformats.org/wordprocessingml/2006/main">
  <w:divs>
    <w:div w:id="143863273">
      <w:bodyDiv w:val="1"/>
      <w:marLeft w:val="0"/>
      <w:marRight w:val="0"/>
      <w:marTop w:val="0"/>
      <w:marBottom w:val="0"/>
      <w:divBdr>
        <w:top w:val="none" w:sz="0" w:space="0" w:color="auto"/>
        <w:left w:val="none" w:sz="0" w:space="0" w:color="auto"/>
        <w:bottom w:val="none" w:sz="0" w:space="0" w:color="auto"/>
        <w:right w:val="none" w:sz="0" w:space="0" w:color="auto"/>
      </w:divBdr>
    </w:div>
    <w:div w:id="909078018">
      <w:bodyDiv w:val="1"/>
      <w:marLeft w:val="0"/>
      <w:marRight w:val="0"/>
      <w:marTop w:val="0"/>
      <w:marBottom w:val="0"/>
      <w:divBdr>
        <w:top w:val="none" w:sz="0" w:space="0" w:color="auto"/>
        <w:left w:val="none" w:sz="0" w:space="0" w:color="auto"/>
        <w:bottom w:val="none" w:sz="0" w:space="0" w:color="auto"/>
        <w:right w:val="none" w:sz="0" w:space="0" w:color="auto"/>
      </w:divBdr>
    </w:div>
    <w:div w:id="925265177">
      <w:bodyDiv w:val="1"/>
      <w:marLeft w:val="0"/>
      <w:marRight w:val="0"/>
      <w:marTop w:val="0"/>
      <w:marBottom w:val="0"/>
      <w:divBdr>
        <w:top w:val="none" w:sz="0" w:space="0" w:color="auto"/>
        <w:left w:val="none" w:sz="0" w:space="0" w:color="auto"/>
        <w:bottom w:val="none" w:sz="0" w:space="0" w:color="auto"/>
        <w:right w:val="none" w:sz="0" w:space="0" w:color="auto"/>
      </w:divBdr>
    </w:div>
    <w:div w:id="1097096669">
      <w:bodyDiv w:val="1"/>
      <w:marLeft w:val="0"/>
      <w:marRight w:val="0"/>
      <w:marTop w:val="0"/>
      <w:marBottom w:val="0"/>
      <w:divBdr>
        <w:top w:val="none" w:sz="0" w:space="0" w:color="auto"/>
        <w:left w:val="none" w:sz="0" w:space="0" w:color="auto"/>
        <w:bottom w:val="none" w:sz="0" w:space="0" w:color="auto"/>
        <w:right w:val="none" w:sz="0" w:space="0" w:color="auto"/>
      </w:divBdr>
    </w:div>
    <w:div w:id="1336179955">
      <w:bodyDiv w:val="1"/>
      <w:marLeft w:val="0"/>
      <w:marRight w:val="0"/>
      <w:marTop w:val="0"/>
      <w:marBottom w:val="0"/>
      <w:divBdr>
        <w:top w:val="none" w:sz="0" w:space="0" w:color="auto"/>
        <w:left w:val="none" w:sz="0" w:space="0" w:color="auto"/>
        <w:bottom w:val="none" w:sz="0" w:space="0" w:color="auto"/>
        <w:right w:val="none" w:sz="0" w:space="0" w:color="auto"/>
      </w:divBdr>
    </w:div>
    <w:div w:id="1425031143">
      <w:bodyDiv w:val="1"/>
      <w:marLeft w:val="0"/>
      <w:marRight w:val="0"/>
      <w:marTop w:val="0"/>
      <w:marBottom w:val="0"/>
      <w:divBdr>
        <w:top w:val="none" w:sz="0" w:space="0" w:color="auto"/>
        <w:left w:val="none" w:sz="0" w:space="0" w:color="auto"/>
        <w:bottom w:val="none" w:sz="0" w:space="0" w:color="auto"/>
        <w:right w:val="none" w:sz="0" w:space="0" w:color="auto"/>
      </w:divBdr>
    </w:div>
    <w:div w:id="1964728779">
      <w:bodyDiv w:val="1"/>
      <w:marLeft w:val="0"/>
      <w:marRight w:val="0"/>
      <w:marTop w:val="0"/>
      <w:marBottom w:val="0"/>
      <w:divBdr>
        <w:top w:val="none" w:sz="0" w:space="0" w:color="auto"/>
        <w:left w:val="none" w:sz="0" w:space="0" w:color="auto"/>
        <w:bottom w:val="none" w:sz="0" w:space="0" w:color="auto"/>
        <w:right w:val="none" w:sz="0" w:space="0" w:color="auto"/>
      </w:divBdr>
    </w:div>
    <w:div w:id="1995136784">
      <w:bodyDiv w:val="1"/>
      <w:marLeft w:val="0"/>
      <w:marRight w:val="0"/>
      <w:marTop w:val="0"/>
      <w:marBottom w:val="0"/>
      <w:divBdr>
        <w:top w:val="none" w:sz="0" w:space="0" w:color="auto"/>
        <w:left w:val="none" w:sz="0" w:space="0" w:color="auto"/>
        <w:bottom w:val="none" w:sz="0" w:space="0" w:color="auto"/>
        <w:right w:val="none" w:sz="0" w:space="0" w:color="auto"/>
      </w:divBdr>
    </w:div>
    <w:div w:id="2072381656">
      <w:bodyDiv w:val="1"/>
      <w:marLeft w:val="0"/>
      <w:marRight w:val="0"/>
      <w:marTop w:val="0"/>
      <w:marBottom w:val="0"/>
      <w:divBdr>
        <w:top w:val="none" w:sz="0" w:space="0" w:color="auto"/>
        <w:left w:val="none" w:sz="0" w:space="0" w:color="auto"/>
        <w:bottom w:val="none" w:sz="0" w:space="0" w:color="auto"/>
        <w:right w:val="none" w:sz="0" w:space="0" w:color="auto"/>
      </w:divBdr>
    </w:div>
    <w:div w:id="2081976024">
      <w:bodyDiv w:val="1"/>
      <w:marLeft w:val="0"/>
      <w:marRight w:val="0"/>
      <w:marTop w:val="0"/>
      <w:marBottom w:val="0"/>
      <w:divBdr>
        <w:top w:val="none" w:sz="0" w:space="0" w:color="auto"/>
        <w:left w:val="none" w:sz="0" w:space="0" w:color="auto"/>
        <w:bottom w:val="none" w:sz="0" w:space="0" w:color="auto"/>
        <w:right w:val="none" w:sz="0" w:space="0" w:color="auto"/>
      </w:divBdr>
    </w:div>
    <w:div w:id="21347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s://www.geeksforgeeks.org/sql-comments/"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geeksforgeeks.org/sql-drop-truncate/"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s://www.geeksforgeeks.org/sql-alter-add-drop-modify/" TargetMode="External"/><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hyperlink" Target="https://www.geeksforgeeks.org/sql-drop-truncat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emf"/><Relationship Id="rId19" Type="http://schemas.openxmlformats.org/officeDocument/2006/relationships/hyperlink" Target="https://www.geeksforgeeks.org/sql-alter-rename/"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ql-creat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25</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SURBHI</dc:creator>
  <cp:lastModifiedBy>Dr. Surbhi</cp:lastModifiedBy>
  <cp:revision>17</cp:revision>
  <dcterms:created xsi:type="dcterms:W3CDTF">2018-09-04T02:58:00Z</dcterms:created>
  <dcterms:modified xsi:type="dcterms:W3CDTF">2018-10-19T14:27:00Z</dcterms:modified>
</cp:coreProperties>
</file>